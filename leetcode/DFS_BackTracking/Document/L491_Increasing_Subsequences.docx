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BUPZ-1703231909237" w:id="1"/>
      <w:bookmarkEnd w:id="1"/>
    </w:p>
    <w:p>
      <w:pPr/>
      <w:bookmarkStart w:name="Aqvl-1703231909239" w:id="2"/>
      <w:bookmarkEnd w:id="2"/>
      <w:hyperlink r:id="rId3">
        <w:r>
          <w:rPr>
            <w:color w:val="003884"/>
          </w:rPr>
          <w:t>https://leetcode.com/problems/increasing-subsequences/</w:t>
        </w:r>
      </w:hyperlink>
    </w:p>
    <w:p>
      <w:pPr/>
      <w:bookmarkStart w:name="L6aU-1703231909241" w:id="3"/>
      <w:bookmarkEnd w:id="3"/>
      <w:r>
        <w:rPr/>
        <w:t>Given an integer array nums, return all the different possible</w:t>
      </w:r>
      <w:r>
        <w:rPr>
          <w:b w:val="true"/>
        </w:rPr>
        <w:t xml:space="preserve"> non-decreasing</w:t>
      </w:r>
      <w:r>
        <w:rPr/>
        <w:t xml:space="preserve"> subsequences of the given array with </w:t>
      </w:r>
      <w:r>
        <w:rPr>
          <w:b w:val="true"/>
        </w:rPr>
        <w:t>at least two elements</w:t>
      </w:r>
      <w:r>
        <w:rPr/>
        <w:t xml:space="preserve">. You may return the answer in </w:t>
      </w:r>
      <w:r>
        <w:rPr>
          <w:b w:val="true"/>
        </w:rPr>
        <w:t>any order</w:t>
      </w:r>
      <w:r>
        <w:rPr/>
        <w:t>.</w:t>
      </w:r>
    </w:p>
    <w:p>
      <w:pPr/>
      <w:bookmarkStart w:name="5uiV-1703231909247" w:id="4"/>
      <w:bookmarkEnd w:id="4"/>
      <w:r>
        <w:rPr>
          <w:color w:val="263238"/>
        </w:rPr>
        <w:t>The given array may contain duplicates, and two equal integers should also be considered a special case of increasing sequence.</w:t>
      </w:r>
    </w:p>
    <w:p>
      <w:pPr/>
      <w:bookmarkStart w:name="wfmC-1703231909248" w:id="5"/>
      <w:bookmarkEnd w:id="5"/>
    </w:p>
    <w:p>
      <w:pPr/>
      <w:bookmarkStart w:name="tz29-1703231909250" w:id="6"/>
      <w:bookmarkEnd w:id="6"/>
      <w:r>
        <w:rPr>
          <w:b w:val="true"/>
          <w:color w:val="263238"/>
        </w:rPr>
        <w:t>Example 1:</w:t>
      </w:r>
    </w:p>
    <w:p>
      <w:pPr/>
      <w:bookmarkStart w:name="T8Dy-1703231909252" w:id="7"/>
      <w:bookmarkEnd w:id="7"/>
      <w:r>
        <w:rPr/>
        <w:t>Input: nums = [4,6,7,7]</w:t>
      </w:r>
    </w:p>
    <w:p>
      <w:pPr/>
      <w:bookmarkStart w:name="ETAs-1703231909255" w:id="8"/>
      <w:bookmarkEnd w:id="8"/>
      <w:r>
        <w:rPr/>
        <w:t>Output: [[4,6],[4,6,7],[4,6,7,7],[4,7],[4,7,7],[6,7],[6,7,7],[7,7]]</w:t>
      </w:r>
    </w:p>
    <w:p>
      <w:pPr/>
      <w:bookmarkStart w:name="zN56-1703231909257" w:id="9"/>
      <w:bookmarkEnd w:id="9"/>
    </w:p>
    <w:p>
      <w:pPr/>
      <w:bookmarkStart w:name="RSHc-1703231909259" w:id="10"/>
      <w:bookmarkEnd w:id="10"/>
      <w:r>
        <w:rPr>
          <w:b w:val="true"/>
          <w:color w:val="263238"/>
        </w:rPr>
        <w:t>Example 2:</w:t>
      </w:r>
    </w:p>
    <w:p>
      <w:pPr/>
      <w:bookmarkStart w:name="hmD8-1703231909261" w:id="11"/>
      <w:bookmarkEnd w:id="11"/>
      <w:r>
        <w:rPr/>
        <w:t>Input: nums = [4,4,3,2,1]</w:t>
      </w:r>
    </w:p>
    <w:p>
      <w:pPr/>
      <w:bookmarkStart w:name="S5oF-1703231909263" w:id="12"/>
      <w:bookmarkEnd w:id="12"/>
      <w:r>
        <w:rPr/>
        <w:t>Output: [[4,4]]</w:t>
      </w:r>
    </w:p>
    <w:p>
      <w:pPr/>
      <w:bookmarkStart w:name="QID9-1703231909264" w:id="13"/>
      <w:bookmarkEnd w:id="13"/>
    </w:p>
    <w:p>
      <w:pPr/>
      <w:bookmarkStart w:name="fvbj-1703231909266" w:id="14"/>
      <w:bookmarkEnd w:id="14"/>
      <w:r>
        <w:rPr>
          <w:b w:val="true"/>
          <w:color w:val="263238"/>
        </w:rPr>
        <w:t>Constraints:</w:t>
      </w:r>
    </w:p>
    <w:p>
      <w:pPr>
        <w:numPr>
          <w:ilvl w:val="0"/>
          <w:numId w:val="1"/>
        </w:numPr>
      </w:pPr>
      <w:bookmarkStart w:name="O15o-1703231909268" w:id="15"/>
      <w:bookmarkEnd w:id="15"/>
      <w:r>
        <w:rPr/>
        <w:t>1 &lt;= nums.length &lt;= 15</w:t>
      </w:r>
    </w:p>
    <w:p>
      <w:pPr>
        <w:numPr>
          <w:ilvl w:val="0"/>
          <w:numId w:val="1"/>
        </w:numPr>
      </w:pPr>
      <w:bookmarkStart w:name="tfb8-1703231909270" w:id="16"/>
      <w:bookmarkEnd w:id="16"/>
      <w:r>
        <w:rPr/>
        <w:t>-100 &lt;= nums[i] &lt;= 100</w:t>
      </w:r>
    </w:p>
    <w:p>
      <w:pPr/>
      <w:bookmarkStart w:name="hW8G-1703231909271" w:id="17"/>
      <w:bookmarkEnd w:id="17"/>
      <w:r/>
    </w:p>
    <w:p>
      <w:pPr>
        <w:pBdr>
          <w:bottom w:val="single"/>
        </w:pBdr>
      </w:pPr>
    </w:p>
    <w:p>
      <w:pPr/>
      <w:bookmarkStart w:name="PBKB-1703231909273" w:id="18"/>
      <w:bookmarkEnd w:id="18"/>
      <w:r>
        <w:rPr>
          <w:b w:val="true"/>
          <w:highlight w:val="lightGray"/>
        </w:rPr>
        <w:t>Attempt 1: 2022-10-30</w:t>
      </w:r>
    </w:p>
    <w:p>
      <w:pPr/>
      <w:bookmarkStart w:name="A6BQ-1703231909276" w:id="19"/>
      <w:bookmarkEnd w:id="19"/>
      <w:r>
        <w:rPr>
          <w:b w:val="true"/>
          <w:highlight w:val="lightGray"/>
        </w:rPr>
        <w:t xml:space="preserve">Wrong answer: </w:t>
      </w:r>
    </w:p>
    <w:p>
      <w:pPr/>
      <w:bookmarkStart w:name="PVGO-1703231909279" w:id="20"/>
      <w:bookmarkEnd w:id="20"/>
      <w:r>
        <w:rPr>
          <w:b w:val="true"/>
          <w:highlight w:val="lightGray"/>
        </w:rPr>
        <w:t>1.Don't sort the input</w:t>
      </w:r>
    </w:p>
    <w:p>
      <w:pPr/>
      <w:bookmarkStart w:name="5g4E-1703231909281" w:id="21"/>
      <w:bookmarkEnd w:id="21"/>
      <w:r>
        <w:rPr>
          <w:b w:val="true"/>
          <w:highlight w:val="lightGray"/>
        </w:rPr>
        <w:t>Its not L40.Combination Sum II, because not able to sort to make the input monotonic increasing, we have to keep the order of input.</w:t>
      </w:r>
    </w:p>
    <w:p>
      <w:pPr/>
      <w:bookmarkStart w:name="y3dt-1703231909283" w:id="22"/>
      <w:bookmarkEnd w:id="22"/>
      <w:r>
        <w:rPr>
          <w:b w:val="true"/>
          <w:highlight w:val="lightGray"/>
        </w:rPr>
        <w:t xml:space="preserve">e.g  Input nums = [4,4,3,2,1], after sort the input will be [1,2,3,4,4] -&gt; the output will be </w:t>
      </w:r>
      <w:r>
        <w:rPr>
          <w:b w:val="true"/>
          <w:color w:val="455a64"/>
          <w:highlight w:val="lightGray"/>
        </w:rPr>
        <w:t>[[1,2],[1,2,3],[1,2,3,4],[1,2,3,4,4],[1,2,4],[1,2,4,4],[1,3],[1,3,4],[1,3,4,4],[1,4],[1,4,4],[2,3],[2,3,4],[2,3,4,4],[2,4],[2,4,4],[3,4],[3,4,4],[4,4]], the expected output should be [4,4]</w:t>
      </w:r>
    </w:p>
    <w:p>
      <w:pPr>
        <w:shd w:val="clear" w:color="auto" w:fill="DBDBDB"/>
      </w:pPr>
      <w:bookmarkStart w:name="1ALN-1712395415566" w:id="23"/>
      <w:bookmarkEnd w:id="23"/>
      <w:r>
        <w:rPr/>
        <w:t xml:space="preserve">Input: [4,4,3,2,1]  </w:t>
      </w:r>
    </w:p>
    <w:p>
      <w:pPr>
        <w:shd w:val="clear" w:color="auto" w:fill="DBDBDB"/>
      </w:pPr>
      <w:bookmarkStart w:name="1ALN-1712395415566" w:id="24"/>
      <w:bookmarkEnd w:id="24"/>
      <w:r>
        <w:rPr/>
        <w:t>Wrong output: [[1,2],[1,2,3],[1,2,3,4],[1,2,3,4,4],[1,2,4],[1,2,4,4],[1,3],[1,3,4],[1,3,4,4],[1,4],[1,4,4],[2,3],[2,3,4],[2,3,4,4],[2,4],[2,4,4],[3,4],[3,4,4],[4,4]]</w:t>
      </w:r>
    </w:p>
    <w:p>
      <w:pPr>
        <w:shd w:val="clear" w:color="auto" w:fill="DBDBDB"/>
      </w:pPr>
      <w:bookmarkStart w:name="1ALN-1712395415566" w:id="25"/>
      <w:bookmarkEnd w:id="25"/>
      <w:r>
        <w:rPr/>
        <w:t xml:space="preserve">Expect output: [[4,4]] </w:t>
      </w:r>
    </w:p>
    <w:p>
      <w:pPr>
        <w:shd w:val="clear" w:color="auto" w:fill="DBDBDB"/>
      </w:pPr>
      <w:bookmarkStart w:name="1ALN-1712395415566" w:id="26"/>
      <w:bookmarkEnd w:id="26"/>
    </w:p>
    <w:p>
      <w:pPr>
        <w:shd w:val="clear" w:color="auto" w:fill="DBDBDB"/>
      </w:pPr>
      <w:bookmarkStart w:name="1ALN-1712395415566" w:id="27"/>
      <w:bookmarkEnd w:id="27"/>
      <w:r>
        <w:rPr/>
        <w:t xml:space="preserve">class Solution { </w:t>
      </w:r>
    </w:p>
    <w:p>
      <w:pPr>
        <w:shd w:val="clear" w:color="auto" w:fill="DBDBDB"/>
      </w:pPr>
      <w:bookmarkStart w:name="1ALN-1712395415566" w:id="28"/>
      <w:bookmarkEnd w:id="28"/>
      <w:r>
        <w:rPr/>
        <w:t xml:space="preserve">    public List&lt;List&lt;Integer&gt;&gt; findSubsequences(int[] nums) { </w:t>
      </w:r>
    </w:p>
    <w:p>
      <w:pPr>
        <w:shd w:val="clear" w:color="auto" w:fill="DBDBDB"/>
      </w:pPr>
      <w:bookmarkStart w:name="1ALN-1712395415566" w:id="29"/>
      <w:bookmarkEnd w:id="29"/>
      <w:r>
        <w:rPr/>
        <w:t xml:space="preserve">        List&lt;List&lt;Integer&gt;&gt; result = new ArrayList&lt;List&lt;Integer&gt;&gt;(); </w:t>
      </w:r>
    </w:p>
    <w:p>
      <w:pPr>
        <w:shd w:val="clear" w:color="auto" w:fill="DBDBDB"/>
      </w:pPr>
      <w:bookmarkStart w:name="1ALN-1712395415566" w:id="30"/>
      <w:bookmarkEnd w:id="30"/>
      <w:r>
        <w:rPr/>
        <w:t>        // We cannot sort input</w:t>
      </w:r>
    </w:p>
    <w:p>
      <w:pPr>
        <w:shd w:val="clear" w:color="auto" w:fill="DBDBDB"/>
      </w:pPr>
      <w:bookmarkStart w:name="1ALN-1712395415566" w:id="31"/>
      <w:bookmarkEnd w:id="31"/>
      <w:r>
        <w:rPr/>
        <w:t xml:space="preserve">        Arrays.sort(nums); </w:t>
      </w:r>
    </w:p>
    <w:p>
      <w:pPr>
        <w:shd w:val="clear" w:color="auto" w:fill="DBDBDB"/>
      </w:pPr>
      <w:bookmarkStart w:name="1ALN-1712395415566" w:id="32"/>
      <w:bookmarkEnd w:id="32"/>
      <w:r>
        <w:rPr/>
        <w:t xml:space="preserve">        helper(nums, result, new ArrayList&lt;Integer&gt;(), 0); </w:t>
      </w:r>
    </w:p>
    <w:p>
      <w:pPr>
        <w:shd w:val="clear" w:color="auto" w:fill="DBDBDB"/>
      </w:pPr>
      <w:bookmarkStart w:name="1ALN-1712395415566" w:id="33"/>
      <w:bookmarkEnd w:id="33"/>
      <w:r>
        <w:rPr/>
        <w:t xml:space="preserve">        return result; </w:t>
      </w:r>
    </w:p>
    <w:p>
      <w:pPr>
        <w:shd w:val="clear" w:color="auto" w:fill="DBDBDB"/>
      </w:pPr>
      <w:bookmarkStart w:name="1ALN-1712395415566" w:id="34"/>
      <w:bookmarkEnd w:id="34"/>
      <w:r>
        <w:rPr/>
        <w:t xml:space="preserve">    } </w:t>
      </w:r>
    </w:p>
    <w:p>
      <w:pPr>
        <w:shd w:val="clear" w:color="auto" w:fill="DBDBDB"/>
      </w:pPr>
      <w:bookmarkStart w:name="1ALN-1712395415566" w:id="35"/>
      <w:bookmarkEnd w:id="35"/>
      <w:r>
        <w:rPr/>
        <w:t xml:space="preserve">     </w:t>
      </w:r>
    </w:p>
    <w:p>
      <w:pPr>
        <w:shd w:val="clear" w:color="auto" w:fill="DBDBDB"/>
      </w:pPr>
      <w:bookmarkStart w:name="1ALN-1712395415566" w:id="36"/>
      <w:bookmarkEnd w:id="36"/>
      <w:r>
        <w:rPr/>
        <w:t xml:space="preserve">    private void helper(int[] nums, List&lt;List&lt;Integer&gt;&gt; result, List&lt;Integer&gt; tmp, int index) { </w:t>
      </w:r>
    </w:p>
    <w:p>
      <w:pPr>
        <w:shd w:val="clear" w:color="auto" w:fill="DBDBDB"/>
      </w:pPr>
      <w:bookmarkStart w:name="1ALN-1712395415566" w:id="37"/>
      <w:bookmarkEnd w:id="37"/>
      <w:r>
        <w:rPr/>
        <w:t xml:space="preserve">        if(tmp.size() &gt; 1) { </w:t>
      </w:r>
    </w:p>
    <w:p>
      <w:pPr>
        <w:shd w:val="clear" w:color="auto" w:fill="DBDBDB"/>
      </w:pPr>
      <w:bookmarkStart w:name="1ALN-1712395415566" w:id="38"/>
      <w:bookmarkEnd w:id="38"/>
      <w:r>
        <w:rPr/>
        <w:t xml:space="preserve">            result.add(new ArrayList&lt;Integer&gt;(tmp)); </w:t>
      </w:r>
    </w:p>
    <w:p>
      <w:pPr>
        <w:shd w:val="clear" w:color="auto" w:fill="DBDBDB"/>
      </w:pPr>
      <w:bookmarkStart w:name="1ALN-1712395415566" w:id="39"/>
      <w:bookmarkEnd w:id="39"/>
      <w:r>
        <w:rPr/>
        <w:t xml:space="preserve">            //return; </w:t>
      </w:r>
    </w:p>
    <w:p>
      <w:pPr>
        <w:shd w:val="clear" w:color="auto" w:fill="DBDBDB"/>
      </w:pPr>
      <w:bookmarkStart w:name="1ALN-1712395415566" w:id="40"/>
      <w:bookmarkEnd w:id="40"/>
      <w:r>
        <w:rPr/>
        <w:t xml:space="preserve">        } </w:t>
      </w:r>
    </w:p>
    <w:p>
      <w:pPr>
        <w:shd w:val="clear" w:color="auto" w:fill="DBDBDB"/>
      </w:pPr>
      <w:bookmarkStart w:name="1ALN-1712395415566" w:id="41"/>
      <w:bookmarkEnd w:id="41"/>
      <w:r>
        <w:rPr/>
        <w:t xml:space="preserve">        for(int i = index; i &lt; nums.length; i++) { </w:t>
      </w:r>
    </w:p>
    <w:p>
      <w:pPr>
        <w:shd w:val="clear" w:color="auto" w:fill="DBDBDB"/>
      </w:pPr>
      <w:bookmarkStart w:name="1ALN-1712395415566" w:id="42"/>
      <w:bookmarkEnd w:id="42"/>
      <w:r>
        <w:rPr/>
        <w:t xml:space="preserve">            if(i &gt; index &amp;&amp; nums[i] == nums[i - 1]) { </w:t>
      </w:r>
    </w:p>
    <w:p>
      <w:pPr>
        <w:shd w:val="clear" w:color="auto" w:fill="DBDBDB"/>
      </w:pPr>
      <w:bookmarkStart w:name="1ALN-1712395415566" w:id="43"/>
      <w:bookmarkEnd w:id="43"/>
      <w:r>
        <w:rPr/>
        <w:t xml:space="preserve">                continue; </w:t>
      </w:r>
    </w:p>
    <w:p>
      <w:pPr>
        <w:shd w:val="clear" w:color="auto" w:fill="DBDBDB"/>
      </w:pPr>
      <w:bookmarkStart w:name="1ALN-1712395415566" w:id="44"/>
      <w:bookmarkEnd w:id="44"/>
      <w:r>
        <w:rPr/>
        <w:t xml:space="preserve">            } </w:t>
      </w:r>
    </w:p>
    <w:p>
      <w:pPr>
        <w:shd w:val="clear" w:color="auto" w:fill="DBDBDB"/>
      </w:pPr>
      <w:bookmarkStart w:name="1ALN-1712395415566" w:id="45"/>
      <w:bookmarkEnd w:id="45"/>
      <w:r>
        <w:rPr/>
        <w:t xml:space="preserve">            tmp.add(nums[i]); </w:t>
      </w:r>
    </w:p>
    <w:p>
      <w:pPr>
        <w:shd w:val="clear" w:color="auto" w:fill="DBDBDB"/>
      </w:pPr>
      <w:bookmarkStart w:name="1ALN-1712395415566" w:id="46"/>
      <w:bookmarkEnd w:id="46"/>
      <w:r>
        <w:rPr/>
        <w:t xml:space="preserve">            helper(nums, result, tmp, i + 1); </w:t>
      </w:r>
    </w:p>
    <w:p>
      <w:pPr>
        <w:shd w:val="clear" w:color="auto" w:fill="DBDBDB"/>
      </w:pPr>
      <w:bookmarkStart w:name="1ALN-1712395415566" w:id="47"/>
      <w:bookmarkEnd w:id="47"/>
      <w:r>
        <w:rPr/>
        <w:t xml:space="preserve">            tmp.remove(tmp.size() - 1); </w:t>
      </w:r>
    </w:p>
    <w:p>
      <w:pPr>
        <w:shd w:val="clear" w:color="auto" w:fill="DBDBDB"/>
      </w:pPr>
      <w:bookmarkStart w:name="1ALN-1712395415566" w:id="48"/>
      <w:bookmarkEnd w:id="48"/>
      <w:r>
        <w:rPr/>
        <w:t xml:space="preserve">        } </w:t>
      </w:r>
    </w:p>
    <w:p>
      <w:pPr>
        <w:shd w:val="clear" w:color="auto" w:fill="DBDBDB"/>
      </w:pPr>
      <w:bookmarkStart w:name="1ALN-1712395415566" w:id="49"/>
      <w:bookmarkEnd w:id="49"/>
      <w:r>
        <w:rPr/>
        <w:t xml:space="preserve">    } </w:t>
      </w:r>
    </w:p>
    <w:p>
      <w:pPr>
        <w:shd w:val="clear" w:color="auto" w:fill="DBDBDB"/>
      </w:pPr>
      <w:bookmarkStart w:name="1ALN-1712395415566" w:id="50"/>
      <w:bookmarkEnd w:id="50"/>
      <w:r>
        <w:rPr/>
        <w:t>}</w:t>
      </w:r>
    </w:p>
    <w:p>
      <w:pPr/>
      <w:bookmarkStart w:name="vPnx-1703231909342" w:id="51"/>
      <w:bookmarkEnd w:id="51"/>
    </w:p>
    <w:p>
      <w:pPr/>
      <w:bookmarkStart w:name="VW6m-1703231909344" w:id="52"/>
      <w:bookmarkEnd w:id="52"/>
      <w:r>
        <w:rPr>
          <w:b w:val="true"/>
          <w:highlight w:val="lightGray"/>
        </w:rPr>
        <w:t>2. Wrong limitation with if(tmp.size() &gt; 1) {... return}</w:t>
      </w:r>
    </w:p>
    <w:p>
      <w:pPr>
        <w:shd w:val="clear" w:color="auto" w:fill="DBDBDB"/>
      </w:pPr>
      <w:bookmarkStart w:name="bu7r-1712395424519" w:id="53"/>
      <w:bookmarkEnd w:id="53"/>
      <w:r>
        <w:rPr/>
        <w:t xml:space="preserve">class Solution {  </w:t>
      </w:r>
    </w:p>
    <w:p>
      <w:pPr>
        <w:shd w:val="clear" w:color="auto" w:fill="DBDBDB"/>
      </w:pPr>
      <w:bookmarkStart w:name="bu7r-1712395424519" w:id="54"/>
      <w:bookmarkEnd w:id="54"/>
      <w:r>
        <w:rPr/>
        <w:t xml:space="preserve">    public List&lt;List&lt;Integer&gt;&gt; findSubsequences(int[] nums) {  </w:t>
      </w:r>
    </w:p>
    <w:p>
      <w:pPr>
        <w:shd w:val="clear" w:color="auto" w:fill="DBDBDB"/>
      </w:pPr>
      <w:bookmarkStart w:name="bu7r-1712395424519" w:id="55"/>
      <w:bookmarkEnd w:id="55"/>
      <w:r>
        <w:rPr/>
        <w:t xml:space="preserve">        List&lt;List&lt;Integer&gt;&gt; result = new ArrayList&lt;List&lt;Integer&gt;&gt;();  </w:t>
      </w:r>
    </w:p>
    <w:p>
      <w:pPr>
        <w:shd w:val="clear" w:color="auto" w:fill="DBDBDB"/>
      </w:pPr>
      <w:bookmarkStart w:name="bu7r-1712395424519" w:id="56"/>
      <w:bookmarkEnd w:id="56"/>
      <w:r>
        <w:rPr/>
        <w:t xml:space="preserve">        helper(nums, result, new ArrayList&lt;Integer&gt;(), 0);  </w:t>
      </w:r>
    </w:p>
    <w:p>
      <w:pPr>
        <w:shd w:val="clear" w:color="auto" w:fill="DBDBDB"/>
      </w:pPr>
      <w:bookmarkStart w:name="bu7r-1712395424519" w:id="57"/>
      <w:bookmarkEnd w:id="57"/>
      <w:r>
        <w:rPr/>
        <w:t xml:space="preserve">        return result;  </w:t>
      </w:r>
    </w:p>
    <w:p>
      <w:pPr>
        <w:shd w:val="clear" w:color="auto" w:fill="DBDBDB"/>
      </w:pPr>
      <w:bookmarkStart w:name="bu7r-1712395424519" w:id="58"/>
      <w:bookmarkEnd w:id="58"/>
      <w:r>
        <w:rPr/>
        <w:t xml:space="preserve">    }  </w:t>
      </w:r>
    </w:p>
    <w:p>
      <w:pPr>
        <w:shd w:val="clear" w:color="auto" w:fill="DBDBDB"/>
      </w:pPr>
      <w:bookmarkStart w:name="bu7r-1712395424519" w:id="59"/>
      <w:bookmarkEnd w:id="59"/>
      <w:r>
        <w:rPr/>
        <w:t xml:space="preserve">      </w:t>
      </w:r>
    </w:p>
    <w:p>
      <w:pPr>
        <w:shd w:val="clear" w:color="auto" w:fill="DBDBDB"/>
      </w:pPr>
      <w:bookmarkStart w:name="bu7r-1712395424519" w:id="60"/>
      <w:bookmarkEnd w:id="60"/>
      <w:r>
        <w:rPr/>
        <w:t xml:space="preserve">    private void helper(int[] nums, List&lt;List&lt;Integer&gt;&gt; result, List&lt;Integer&gt; tmp, int index) {  </w:t>
      </w:r>
    </w:p>
    <w:p>
      <w:pPr>
        <w:shd w:val="clear" w:color="auto" w:fill="DBDBDB"/>
      </w:pPr>
      <w:bookmarkStart w:name="bu7r-1712395424519" w:id="61"/>
      <w:bookmarkEnd w:id="61"/>
      <w:r>
        <w:rPr/>
        <w:t xml:space="preserve">        if(tmp.size() &gt; 1) {  </w:t>
      </w:r>
    </w:p>
    <w:p>
      <w:pPr>
        <w:shd w:val="clear" w:color="auto" w:fill="DBDBDB"/>
      </w:pPr>
      <w:bookmarkStart w:name="bu7r-1712395424519" w:id="62"/>
      <w:bookmarkEnd w:id="62"/>
      <w:r>
        <w:rPr/>
        <w:t xml:space="preserve">            result.add(new ArrayList&lt;Integer&gt;(tmp));  </w:t>
      </w:r>
    </w:p>
    <w:p>
      <w:pPr>
        <w:shd w:val="clear" w:color="auto" w:fill="DBDBDB"/>
      </w:pPr>
      <w:bookmarkStart w:name="bu7r-1712395424519" w:id="63"/>
      <w:bookmarkEnd w:id="63"/>
      <w:r>
        <w:rPr/>
        <w:t xml:space="preserve">            return;  </w:t>
      </w:r>
    </w:p>
    <w:p>
      <w:pPr>
        <w:shd w:val="clear" w:color="auto" w:fill="DBDBDB"/>
      </w:pPr>
      <w:bookmarkStart w:name="bu7r-1712395424519" w:id="64"/>
      <w:bookmarkEnd w:id="64"/>
      <w:r>
        <w:rPr/>
        <w:t xml:space="preserve">        }  </w:t>
      </w:r>
    </w:p>
    <w:p>
      <w:pPr>
        <w:shd w:val="clear" w:color="auto" w:fill="DBDBDB"/>
      </w:pPr>
      <w:bookmarkStart w:name="bu7r-1712395424519" w:id="65"/>
      <w:bookmarkEnd w:id="65"/>
      <w:r>
        <w:rPr/>
        <w:t xml:space="preserve">        for(int i = index; i &lt; nums.length; i++) {  </w:t>
      </w:r>
    </w:p>
    <w:p>
      <w:pPr>
        <w:shd w:val="clear" w:color="auto" w:fill="DBDBDB"/>
      </w:pPr>
      <w:bookmarkStart w:name="bu7r-1712395424519" w:id="66"/>
      <w:bookmarkEnd w:id="66"/>
      <w:r>
        <w:rPr/>
        <w:t xml:space="preserve">            if(i &gt; index &amp;&amp; nums[i] == nums[i - 1]) {  </w:t>
      </w:r>
    </w:p>
    <w:p>
      <w:pPr>
        <w:shd w:val="clear" w:color="auto" w:fill="DBDBDB"/>
      </w:pPr>
      <w:bookmarkStart w:name="bu7r-1712395424519" w:id="67"/>
      <w:bookmarkEnd w:id="67"/>
      <w:r>
        <w:rPr/>
        <w:t xml:space="preserve">                continue;  </w:t>
      </w:r>
    </w:p>
    <w:p>
      <w:pPr>
        <w:shd w:val="clear" w:color="auto" w:fill="DBDBDB"/>
      </w:pPr>
      <w:bookmarkStart w:name="bu7r-1712395424519" w:id="68"/>
      <w:bookmarkEnd w:id="68"/>
      <w:r>
        <w:rPr/>
        <w:t xml:space="preserve">            }  </w:t>
      </w:r>
    </w:p>
    <w:p>
      <w:pPr>
        <w:shd w:val="clear" w:color="auto" w:fill="DBDBDB"/>
      </w:pPr>
      <w:bookmarkStart w:name="bu7r-1712395424519" w:id="69"/>
      <w:bookmarkEnd w:id="69"/>
      <w:r>
        <w:rPr/>
        <w:t xml:space="preserve">            tmp.add(nums[i]);  </w:t>
      </w:r>
    </w:p>
    <w:p>
      <w:pPr>
        <w:shd w:val="clear" w:color="auto" w:fill="DBDBDB"/>
      </w:pPr>
      <w:bookmarkStart w:name="bu7r-1712395424519" w:id="70"/>
      <w:bookmarkEnd w:id="70"/>
      <w:r>
        <w:rPr/>
        <w:t xml:space="preserve">            helper(nums, result, tmp, i + 1);  </w:t>
      </w:r>
    </w:p>
    <w:p>
      <w:pPr>
        <w:shd w:val="clear" w:color="auto" w:fill="DBDBDB"/>
      </w:pPr>
      <w:bookmarkStart w:name="bu7r-1712395424519" w:id="71"/>
      <w:bookmarkEnd w:id="71"/>
      <w:r>
        <w:rPr/>
        <w:t xml:space="preserve">            tmp.remove(tmp.size() - 1);  </w:t>
      </w:r>
    </w:p>
    <w:p>
      <w:pPr>
        <w:shd w:val="clear" w:color="auto" w:fill="DBDBDB"/>
      </w:pPr>
      <w:bookmarkStart w:name="bu7r-1712395424519" w:id="72"/>
      <w:bookmarkEnd w:id="72"/>
      <w:r>
        <w:rPr/>
        <w:t xml:space="preserve">        }  </w:t>
      </w:r>
    </w:p>
    <w:p>
      <w:pPr>
        <w:shd w:val="clear" w:color="auto" w:fill="DBDBDB"/>
      </w:pPr>
      <w:bookmarkStart w:name="bu7r-1712395424519" w:id="73"/>
      <w:bookmarkEnd w:id="73"/>
      <w:r>
        <w:rPr/>
        <w:t xml:space="preserve">    }  </w:t>
      </w:r>
    </w:p>
    <w:p>
      <w:pPr>
        <w:shd w:val="clear" w:color="auto" w:fill="DBDBDB"/>
      </w:pPr>
      <w:bookmarkStart w:name="bu7r-1712395424519" w:id="74"/>
      <w:bookmarkEnd w:id="74"/>
      <w:r>
        <w:rPr/>
        <w:t>}</w:t>
      </w:r>
    </w:p>
    <w:p>
      <w:pPr/>
      <w:bookmarkStart w:name="7ahA-1703231909391" w:id="75"/>
      <w:bookmarkEnd w:id="75"/>
    </w:p>
    <w:p>
      <w:pPr/>
      <w:bookmarkStart w:name="vzTz-1703231909393" w:id="76"/>
      <w:bookmarkEnd w:id="76"/>
      <w:r>
        <w:rPr>
          <w:b w:val="true"/>
          <w:highlight w:val="lightGray"/>
        </w:rPr>
        <w:t>3. Wrong limitation with if(index  &gt;= nums.length) {... return}</w:t>
      </w:r>
    </w:p>
    <w:p>
      <w:pPr>
        <w:shd w:val="clear" w:color="auto" w:fill="DBDBDB"/>
      </w:pPr>
      <w:bookmarkStart w:name="Sh5n-1712395431867" w:id="77"/>
      <w:bookmarkEnd w:id="77"/>
      <w:r>
        <w:rPr/>
        <w:t xml:space="preserve">class Solution {  </w:t>
      </w:r>
    </w:p>
    <w:p>
      <w:pPr>
        <w:shd w:val="clear" w:color="auto" w:fill="DBDBDB"/>
      </w:pPr>
      <w:bookmarkStart w:name="Sh5n-1712395431867" w:id="78"/>
      <w:bookmarkEnd w:id="78"/>
      <w:r>
        <w:rPr/>
        <w:t xml:space="preserve">    public List&lt;List&lt;Integer&gt;&gt; findSubsequences(int[] nums) {  </w:t>
      </w:r>
    </w:p>
    <w:p>
      <w:pPr>
        <w:shd w:val="clear" w:color="auto" w:fill="DBDBDB"/>
      </w:pPr>
      <w:bookmarkStart w:name="Sh5n-1712395431867" w:id="79"/>
      <w:bookmarkEnd w:id="79"/>
      <w:r>
        <w:rPr/>
        <w:t xml:space="preserve">        List&lt;List&lt;Integer&gt;&gt; result = new ArrayList&lt;List&lt;Integer&gt;&gt;();  </w:t>
      </w:r>
    </w:p>
    <w:p>
      <w:pPr>
        <w:shd w:val="clear" w:color="auto" w:fill="DBDBDB"/>
      </w:pPr>
      <w:bookmarkStart w:name="Sh5n-1712395431867" w:id="80"/>
      <w:bookmarkEnd w:id="80"/>
      <w:r>
        <w:rPr/>
        <w:t xml:space="preserve">        helper(nums, result, new ArrayList&lt;Integer&gt;(), 0);  </w:t>
      </w:r>
    </w:p>
    <w:p>
      <w:pPr>
        <w:shd w:val="clear" w:color="auto" w:fill="DBDBDB"/>
      </w:pPr>
      <w:bookmarkStart w:name="Sh5n-1712395431867" w:id="81"/>
      <w:bookmarkEnd w:id="81"/>
      <w:r>
        <w:rPr/>
        <w:t xml:space="preserve">        return result;  </w:t>
      </w:r>
    </w:p>
    <w:p>
      <w:pPr>
        <w:shd w:val="clear" w:color="auto" w:fill="DBDBDB"/>
      </w:pPr>
      <w:bookmarkStart w:name="Sh5n-1712395431867" w:id="82"/>
      <w:bookmarkEnd w:id="82"/>
      <w:r>
        <w:rPr/>
        <w:t xml:space="preserve">    }  </w:t>
      </w:r>
    </w:p>
    <w:p>
      <w:pPr>
        <w:shd w:val="clear" w:color="auto" w:fill="DBDBDB"/>
      </w:pPr>
      <w:bookmarkStart w:name="Sh5n-1712395431867" w:id="83"/>
      <w:bookmarkEnd w:id="83"/>
      <w:r>
        <w:rPr/>
        <w:t xml:space="preserve">      </w:t>
      </w:r>
    </w:p>
    <w:p>
      <w:pPr>
        <w:shd w:val="clear" w:color="auto" w:fill="DBDBDB"/>
      </w:pPr>
      <w:bookmarkStart w:name="Sh5n-1712395431867" w:id="84"/>
      <w:bookmarkEnd w:id="84"/>
      <w:r>
        <w:rPr/>
        <w:t xml:space="preserve">    private void helper(int[] nums, List&lt;List&lt;Integer&gt;&gt; result, List&lt;Integer&gt; tmp, int index) {  </w:t>
      </w:r>
    </w:p>
    <w:p>
      <w:pPr>
        <w:shd w:val="clear" w:color="auto" w:fill="DBDBDB"/>
      </w:pPr>
      <w:bookmarkStart w:name="Sh5n-1712395431867" w:id="85"/>
      <w:bookmarkEnd w:id="85"/>
      <w:r>
        <w:rPr/>
        <w:t xml:space="preserve">        if(index &gt;= nums.length) {   </w:t>
      </w:r>
    </w:p>
    <w:p>
      <w:pPr>
        <w:shd w:val="clear" w:color="auto" w:fill="DBDBDB"/>
      </w:pPr>
      <w:bookmarkStart w:name="Sh5n-1712395431867" w:id="86"/>
      <w:bookmarkEnd w:id="86"/>
      <w:r>
        <w:rPr/>
        <w:t xml:space="preserve">            result.add(new ArrayList&lt;Integer&gt;(tmp));  </w:t>
      </w:r>
    </w:p>
    <w:p>
      <w:pPr>
        <w:shd w:val="clear" w:color="auto" w:fill="DBDBDB"/>
      </w:pPr>
      <w:bookmarkStart w:name="Sh5n-1712395431867" w:id="87"/>
      <w:bookmarkEnd w:id="87"/>
      <w:r>
        <w:rPr/>
        <w:t xml:space="preserve">            return;   </w:t>
      </w:r>
    </w:p>
    <w:p>
      <w:pPr>
        <w:shd w:val="clear" w:color="auto" w:fill="DBDBDB"/>
      </w:pPr>
      <w:bookmarkStart w:name="Sh5n-1712395431867" w:id="88"/>
      <w:bookmarkEnd w:id="88"/>
      <w:r>
        <w:rPr/>
        <w:t xml:space="preserve">        }  </w:t>
      </w:r>
    </w:p>
    <w:p>
      <w:pPr>
        <w:shd w:val="clear" w:color="auto" w:fill="DBDBDB"/>
      </w:pPr>
      <w:bookmarkStart w:name="Sh5n-1712395431867" w:id="89"/>
      <w:bookmarkEnd w:id="89"/>
      <w:r>
        <w:rPr/>
        <w:t xml:space="preserve">        for(int i = index; i &lt; nums.length; i++) {  </w:t>
      </w:r>
    </w:p>
    <w:p>
      <w:pPr>
        <w:shd w:val="clear" w:color="auto" w:fill="DBDBDB"/>
      </w:pPr>
      <w:bookmarkStart w:name="Sh5n-1712395431867" w:id="90"/>
      <w:bookmarkEnd w:id="90"/>
      <w:r>
        <w:rPr/>
        <w:t xml:space="preserve">            if(i &gt; index &amp;&amp; nums[i] == nums[i - 1]) {  </w:t>
      </w:r>
    </w:p>
    <w:p>
      <w:pPr>
        <w:shd w:val="clear" w:color="auto" w:fill="DBDBDB"/>
      </w:pPr>
      <w:bookmarkStart w:name="Sh5n-1712395431867" w:id="91"/>
      <w:bookmarkEnd w:id="91"/>
      <w:r>
        <w:rPr/>
        <w:t xml:space="preserve">                continue;  </w:t>
      </w:r>
    </w:p>
    <w:p>
      <w:pPr>
        <w:shd w:val="clear" w:color="auto" w:fill="DBDBDB"/>
      </w:pPr>
      <w:bookmarkStart w:name="Sh5n-1712395431867" w:id="92"/>
      <w:bookmarkEnd w:id="92"/>
      <w:r>
        <w:rPr/>
        <w:t xml:space="preserve">            }  </w:t>
      </w:r>
    </w:p>
    <w:p>
      <w:pPr>
        <w:shd w:val="clear" w:color="auto" w:fill="DBDBDB"/>
      </w:pPr>
      <w:bookmarkStart w:name="Sh5n-1712395431867" w:id="93"/>
      <w:bookmarkEnd w:id="93"/>
      <w:r>
        <w:rPr/>
        <w:t xml:space="preserve">            tmp.add(nums[i]);  </w:t>
      </w:r>
    </w:p>
    <w:p>
      <w:pPr>
        <w:shd w:val="clear" w:color="auto" w:fill="DBDBDB"/>
      </w:pPr>
      <w:bookmarkStart w:name="Sh5n-1712395431867" w:id="94"/>
      <w:bookmarkEnd w:id="94"/>
      <w:r>
        <w:rPr/>
        <w:t xml:space="preserve">            helper(nums, result, tmp, i + 1);  </w:t>
      </w:r>
    </w:p>
    <w:p>
      <w:pPr>
        <w:shd w:val="clear" w:color="auto" w:fill="DBDBDB"/>
      </w:pPr>
      <w:bookmarkStart w:name="Sh5n-1712395431867" w:id="95"/>
      <w:bookmarkEnd w:id="95"/>
      <w:r>
        <w:rPr/>
        <w:t xml:space="preserve">            tmp.remove(tmp.size() - 1);  </w:t>
      </w:r>
    </w:p>
    <w:p>
      <w:pPr>
        <w:shd w:val="clear" w:color="auto" w:fill="DBDBDB"/>
      </w:pPr>
      <w:bookmarkStart w:name="Sh5n-1712395431867" w:id="96"/>
      <w:bookmarkEnd w:id="96"/>
      <w:r>
        <w:rPr/>
        <w:t xml:space="preserve">        }  </w:t>
      </w:r>
    </w:p>
    <w:p>
      <w:pPr>
        <w:shd w:val="clear" w:color="auto" w:fill="DBDBDB"/>
      </w:pPr>
      <w:bookmarkStart w:name="Sh5n-1712395431867" w:id="97"/>
      <w:bookmarkEnd w:id="97"/>
      <w:r>
        <w:rPr/>
        <w:t xml:space="preserve">    }  </w:t>
      </w:r>
    </w:p>
    <w:p>
      <w:pPr>
        <w:shd w:val="clear" w:color="auto" w:fill="DBDBDB"/>
      </w:pPr>
      <w:bookmarkStart w:name="Sh5n-1712395431867" w:id="98"/>
      <w:bookmarkEnd w:id="98"/>
      <w:r>
        <w:rPr/>
        <w:t>}</w:t>
      </w:r>
    </w:p>
    <w:p>
      <w:pPr/>
      <w:bookmarkStart w:name="wlB1-1703231909440" w:id="99"/>
      <w:bookmarkEnd w:id="99"/>
    </w:p>
    <w:p>
      <w:pPr/>
      <w:bookmarkStart w:name="OYsO-1703231909442" w:id="100"/>
      <w:bookmarkEnd w:id="100"/>
      <w:r>
        <w:rPr>
          <w:b w:val="true"/>
          <w:highlight w:val="lightGray"/>
        </w:rPr>
        <w:t>Solution 1:  Recursive traversal (360min, too long to figure out two new conditions to filter out elements rather than L90.Subsets II)</w:t>
      </w:r>
    </w:p>
    <w:p>
      <w:pPr>
        <w:shd w:val="clear" w:color="auto" w:fill="DBDBDB"/>
      </w:pPr>
      <w:bookmarkStart w:name="XEqy-1712395441883" w:id="101"/>
      <w:bookmarkEnd w:id="101"/>
      <w:r>
        <w:rPr/>
        <w:t xml:space="preserve">class Solution { </w:t>
      </w:r>
    </w:p>
    <w:p>
      <w:pPr>
        <w:shd w:val="clear" w:color="auto" w:fill="DBDBDB"/>
      </w:pPr>
      <w:bookmarkStart w:name="XEqy-1712395441883" w:id="102"/>
      <w:bookmarkEnd w:id="102"/>
      <w:r>
        <w:rPr/>
        <w:t xml:space="preserve">    public List&lt;List&lt;Integer&gt;&gt; findSubsequences(int[] nums) { </w:t>
      </w:r>
    </w:p>
    <w:p>
      <w:pPr>
        <w:shd w:val="clear" w:color="auto" w:fill="DBDBDB"/>
      </w:pPr>
      <w:bookmarkStart w:name="XEqy-1712395441883" w:id="103"/>
      <w:bookmarkEnd w:id="103"/>
      <w:r>
        <w:rPr/>
        <w:t xml:space="preserve">        List&lt;List&lt;Integer&gt;&gt; result = new ArrayList&lt;List&lt;Integer&gt;&gt;(); </w:t>
      </w:r>
    </w:p>
    <w:p>
      <w:pPr>
        <w:shd w:val="clear" w:color="auto" w:fill="DBDBDB"/>
      </w:pPr>
      <w:bookmarkStart w:name="XEqy-1712395441883" w:id="104"/>
      <w:bookmarkEnd w:id="104"/>
      <w:r>
        <w:rPr/>
        <w:t xml:space="preserve">        helper(nums, result, new ArrayList&lt;Integer&gt;(), 0); </w:t>
      </w:r>
    </w:p>
    <w:p>
      <w:pPr>
        <w:shd w:val="clear" w:color="auto" w:fill="DBDBDB"/>
      </w:pPr>
      <w:bookmarkStart w:name="XEqy-1712395441883" w:id="105"/>
      <w:bookmarkEnd w:id="105"/>
      <w:r>
        <w:rPr/>
        <w:t xml:space="preserve">        return result; </w:t>
      </w:r>
    </w:p>
    <w:p>
      <w:pPr>
        <w:shd w:val="clear" w:color="auto" w:fill="DBDBDB"/>
      </w:pPr>
      <w:bookmarkStart w:name="XEqy-1712395441883" w:id="106"/>
      <w:bookmarkEnd w:id="106"/>
      <w:r>
        <w:rPr/>
        <w:t xml:space="preserve">    } </w:t>
      </w:r>
    </w:p>
    <w:p>
      <w:pPr>
        <w:shd w:val="clear" w:color="auto" w:fill="DBDBDB"/>
      </w:pPr>
      <w:bookmarkStart w:name="XEqy-1712395441883" w:id="107"/>
      <w:bookmarkEnd w:id="107"/>
      <w:r>
        <w:rPr/>
        <w:t xml:space="preserve">     </w:t>
      </w:r>
    </w:p>
    <w:p>
      <w:pPr>
        <w:shd w:val="clear" w:color="auto" w:fill="DBDBDB"/>
      </w:pPr>
      <w:bookmarkStart w:name="XEqy-1712395441883" w:id="108"/>
      <w:bookmarkEnd w:id="108"/>
      <w:r>
        <w:rPr/>
        <w:t xml:space="preserve">    private void helper(int[] nums, List&lt;List&lt;Integer&gt;&gt; result, List&lt;Integer&gt; tmp, int index) { </w:t>
      </w:r>
    </w:p>
    <w:p>
      <w:pPr>
        <w:shd w:val="clear" w:color="auto" w:fill="DBDBDB"/>
      </w:pPr>
      <w:bookmarkStart w:name="XEqy-1712395441883" w:id="109"/>
      <w:bookmarkEnd w:id="109"/>
      <w:r>
        <w:rPr/>
        <w:t xml:space="preserve">        // Condition to limit subset size more than 1 (no single element) </w:t>
      </w:r>
    </w:p>
    <w:p>
      <w:pPr>
        <w:shd w:val="clear" w:color="auto" w:fill="DBDBDB"/>
      </w:pPr>
      <w:bookmarkStart w:name="XEqy-1712395441883" w:id="110"/>
      <w:bookmarkEnd w:id="110"/>
      <w:r>
        <w:rPr/>
        <w:t xml:space="preserve">        if(tmp.size() &gt;= 2) { </w:t>
      </w:r>
    </w:p>
    <w:p>
      <w:pPr>
        <w:shd w:val="clear" w:color="auto" w:fill="DBDBDB"/>
      </w:pPr>
      <w:bookmarkStart w:name="XEqy-1712395441883" w:id="111"/>
      <w:bookmarkEnd w:id="111"/>
      <w:r>
        <w:rPr/>
        <w:t xml:space="preserve">            result.add(new ArrayList&lt;Integer&gt;(tmp)); </w:t>
      </w:r>
    </w:p>
    <w:p>
      <w:pPr>
        <w:shd w:val="clear" w:color="auto" w:fill="DBDBDB"/>
      </w:pPr>
      <w:bookmarkStart w:name="XEqy-1712395441883" w:id="112"/>
      <w:bookmarkEnd w:id="112"/>
      <w:r>
        <w:rPr/>
        <w:t xml:space="preserve">        } </w:t>
      </w:r>
    </w:p>
    <w:p>
      <w:pPr>
        <w:shd w:val="clear" w:color="auto" w:fill="DBDBDB"/>
      </w:pPr>
      <w:bookmarkStart w:name="XEqy-1712395441883" w:id="113"/>
      <w:bookmarkEnd w:id="113"/>
      <w:r>
        <w:rPr/>
        <w:t xml:space="preserve">        Set&lt;Integer&gt; set = new HashSet&lt;Integer&gt;(); </w:t>
      </w:r>
    </w:p>
    <w:p>
      <w:pPr>
        <w:shd w:val="clear" w:color="auto" w:fill="DBDBDB"/>
      </w:pPr>
      <w:bookmarkStart w:name="XEqy-1712395441883" w:id="114"/>
      <w:bookmarkEnd w:id="114"/>
      <w:r>
        <w:rPr/>
        <w:t xml:space="preserve">        for(int i = index; i &lt; nums.length; i++) { </w:t>
      </w:r>
    </w:p>
    <w:p>
      <w:pPr>
        <w:shd w:val="clear" w:color="auto" w:fill="DBDBDB"/>
      </w:pPr>
      <w:bookmarkStart w:name="XEqy-1712395441883" w:id="115"/>
      <w:bookmarkEnd w:id="115"/>
      <w:r>
        <w:rPr/>
        <w:t xml:space="preserve">            // Condition 1: set.contains(nums[i]) </w:t>
      </w:r>
    </w:p>
    <w:p>
      <w:pPr>
        <w:shd w:val="clear" w:color="auto" w:fill="DBDBDB"/>
      </w:pPr>
      <w:bookmarkStart w:name="XEqy-1712395441883" w:id="116"/>
      <w:bookmarkEnd w:id="116"/>
      <w:r>
        <w:rPr/>
        <w:t xml:space="preserve">            // Create a local set to filter possible duplicates </w:t>
      </w:r>
    </w:p>
    <w:p>
      <w:pPr>
        <w:shd w:val="clear" w:color="auto" w:fill="DBDBDB"/>
      </w:pPr>
      <w:bookmarkStart w:name="XEqy-1712395441883" w:id="117"/>
      <w:bookmarkEnd w:id="117"/>
      <w:r>
        <w:rPr/>
        <w:t>            // Note: we introduce a new local set instead of use existing properties like</w:t>
      </w:r>
    </w:p>
    <w:p>
      <w:pPr>
        <w:shd w:val="clear" w:color="auto" w:fill="DBDBDB"/>
      </w:pPr>
      <w:bookmarkStart w:name="XEqy-1712395441883" w:id="118"/>
      <w:bookmarkEnd w:id="118"/>
      <w:r>
        <w:rPr/>
        <w:t>            // "i &gt; index &amp;&amp; nums[i] == nums[i - 1]" to compare because we cannot sort input</w:t>
      </w:r>
    </w:p>
    <w:p>
      <w:pPr>
        <w:shd w:val="clear" w:color="auto" w:fill="DBDBDB"/>
      </w:pPr>
      <w:bookmarkStart w:name="XEqy-1712395441883" w:id="119"/>
      <w:bookmarkEnd w:id="119"/>
      <w:r>
        <w:rPr/>
        <w:t>            // array into monotonic increasing format, same elements are not necessary adjacent</w:t>
      </w:r>
    </w:p>
    <w:p>
      <w:pPr>
        <w:shd w:val="clear" w:color="auto" w:fill="DBDBDB"/>
      </w:pPr>
      <w:bookmarkStart w:name="XEqy-1712395441883" w:id="120"/>
      <w:bookmarkEnd w:id="120"/>
      <w:r>
        <w:rPr/>
        <w:t xml:space="preserve">            // e.g </w:t>
      </w:r>
    </w:p>
    <w:p>
      <w:pPr>
        <w:shd w:val="clear" w:color="auto" w:fill="DBDBDB"/>
      </w:pPr>
      <w:bookmarkStart w:name="XEqy-1712395441883" w:id="121"/>
      <w:bookmarkEnd w:id="121"/>
      <w:r>
        <w:rPr/>
        <w:t xml:space="preserve">            // If not adding local set to filter out duplicates, duplicate combination will  </w:t>
      </w:r>
    </w:p>
    <w:p>
      <w:pPr>
        <w:shd w:val="clear" w:color="auto" w:fill="DBDBDB"/>
      </w:pPr>
      <w:bookmarkStart w:name="XEqy-1712395441883" w:id="122"/>
      <w:bookmarkEnd w:id="122"/>
      <w:r>
        <w:rPr/>
        <w:t xml:space="preserve">            // generate as 4 with first 7 is [4,7], 4 with second 7 is also [4,7], [4,7]  </w:t>
      </w:r>
    </w:p>
    <w:p>
      <w:pPr>
        <w:shd w:val="clear" w:color="auto" w:fill="DBDBDB"/>
      </w:pPr>
      <w:bookmarkStart w:name="XEqy-1712395441883" w:id="123"/>
      <w:bookmarkEnd w:id="123"/>
      <w:r>
        <w:rPr/>
        <w:t xml:space="preserve">            // happen twice </w:t>
      </w:r>
    </w:p>
    <w:p>
      <w:pPr>
        <w:shd w:val="clear" w:color="auto" w:fill="DBDBDB"/>
      </w:pPr>
      <w:bookmarkStart w:name="XEqy-1712395441883" w:id="124"/>
      <w:bookmarkEnd w:id="124"/>
      <w:r>
        <w:rPr/>
        <w:t xml:space="preserve">            // Input: [4,6,7,7] </w:t>
      </w:r>
    </w:p>
    <w:p>
      <w:pPr>
        <w:shd w:val="clear" w:color="auto" w:fill="DBDBDB"/>
      </w:pPr>
      <w:bookmarkStart w:name="XEqy-1712395441883" w:id="125"/>
      <w:bookmarkEnd w:id="125"/>
      <w:r>
        <w:rPr/>
        <w:t xml:space="preserve">            // Output: [[4,6],[4,6,7],[4,6,7,7],[4,6,7],[4,7],[4,7,7],[4,7],[6,7],[6,7,7],[6,7],[7,7]] </w:t>
      </w:r>
    </w:p>
    <w:p>
      <w:pPr>
        <w:shd w:val="clear" w:color="auto" w:fill="DBDBDB"/>
      </w:pPr>
      <w:bookmarkStart w:name="XEqy-1712395441883" w:id="126"/>
      <w:bookmarkEnd w:id="126"/>
      <w:r>
        <w:rPr/>
        <w:t xml:space="preserve">            // Expected: [[4,6],[4,6,7],[4,6,7,7],[4,7],[4,7,7],[6,7],[6,7,7],[7,7]] </w:t>
      </w:r>
    </w:p>
    <w:p>
      <w:pPr>
        <w:shd w:val="clear" w:color="auto" w:fill="DBDBDB"/>
      </w:pPr>
      <w:bookmarkStart w:name="XEqy-1712395441883" w:id="127"/>
      <w:bookmarkEnd w:id="127"/>
      <w:r>
        <w:rPr/>
        <w:t xml:space="preserve">            // After adding set, in each level, we will filter duplicate values after first present, </w:t>
      </w:r>
    </w:p>
    <w:p>
      <w:pPr>
        <w:shd w:val="clear" w:color="auto" w:fill="DBDBDB"/>
      </w:pPr>
      <w:bookmarkStart w:name="XEqy-1712395441883" w:id="128"/>
      <w:bookmarkEnd w:id="128"/>
      <w:r>
        <w:rPr/>
        <w:t xml:space="preserve">            // like here, we will only add first 7 for combination [4,7], the second 7 will filter out, </w:t>
      </w:r>
    </w:p>
    <w:p>
      <w:pPr>
        <w:shd w:val="clear" w:color="auto" w:fill="DBDBDB"/>
      </w:pPr>
      <w:bookmarkStart w:name="XEqy-1712395441883" w:id="129"/>
      <w:bookmarkEnd w:id="129"/>
      <w:r>
        <w:rPr/>
        <w:t xml:space="preserve">            // but this is just a local set, when process to next level, we will create a new set and </w:t>
      </w:r>
    </w:p>
    <w:p>
      <w:pPr>
        <w:shd w:val="clear" w:color="auto" w:fill="DBDBDB"/>
      </w:pPr>
      <w:bookmarkStart w:name="XEqy-1712395441883" w:id="130"/>
      <w:bookmarkEnd w:id="130"/>
      <w:r>
        <w:rPr/>
        <w:t xml:space="preserve">            // it will not block to add same value again but in next level, like here after [4,7] the </w:t>
      </w:r>
    </w:p>
    <w:p>
      <w:pPr>
        <w:shd w:val="clear" w:color="auto" w:fill="DBDBDB"/>
      </w:pPr>
      <w:bookmarkStart w:name="XEqy-1712395441883" w:id="131"/>
      <w:bookmarkEnd w:id="131"/>
      <w:r>
        <w:rPr/>
        <w:t xml:space="preserve">            // next level we can add 7 again as [4,7,7] </w:t>
      </w:r>
    </w:p>
    <w:p>
      <w:pPr>
        <w:shd w:val="clear" w:color="auto" w:fill="DBDBDB"/>
      </w:pPr>
      <w:bookmarkStart w:name="XEqy-1712395441883" w:id="132"/>
      <w:bookmarkEnd w:id="132"/>
      <w:r>
        <w:rPr/>
        <w:t xml:space="preserve">            // ------------------------------------------------------------------------ </w:t>
      </w:r>
    </w:p>
    <w:p>
      <w:pPr>
        <w:shd w:val="clear" w:color="auto" w:fill="DBDBDB"/>
      </w:pPr>
      <w:bookmarkStart w:name="XEqy-1712395441883" w:id="133"/>
      <w:bookmarkEnd w:id="133"/>
      <w:r>
        <w:rPr/>
        <w:t xml:space="preserve">            // Condition 2: nums[i] &lt; tmp.get(tmp.size() - 1) </w:t>
      </w:r>
    </w:p>
    <w:p>
      <w:pPr>
        <w:shd w:val="clear" w:color="auto" w:fill="DBDBDB"/>
      </w:pPr>
      <w:bookmarkStart w:name="XEqy-1712395441883" w:id="134"/>
      <w:bookmarkEnd w:id="134"/>
      <w:r>
        <w:rPr/>
        <w:t>            // Newly added element should not less than last element on current combination list(path)</w:t>
      </w:r>
    </w:p>
    <w:p>
      <w:pPr>
        <w:shd w:val="clear" w:color="auto" w:fill="DBDBDB"/>
      </w:pPr>
      <w:bookmarkStart w:name="XEqy-1712395441883" w:id="135"/>
      <w:bookmarkEnd w:id="135"/>
      <w:r>
        <w:rPr/>
        <w:t xml:space="preserve">            // e.g </w:t>
      </w:r>
    </w:p>
    <w:p>
      <w:pPr>
        <w:shd w:val="clear" w:color="auto" w:fill="DBDBDB"/>
      </w:pPr>
      <w:bookmarkStart w:name="XEqy-1712395441883" w:id="136"/>
      <w:bookmarkEnd w:id="136"/>
      <w:r>
        <w:rPr/>
        <w:t xml:space="preserve">            // Input: [4,4,3,2,1] </w:t>
      </w:r>
    </w:p>
    <w:p>
      <w:pPr>
        <w:shd w:val="clear" w:color="auto" w:fill="DBDBDB"/>
      </w:pPr>
      <w:bookmarkStart w:name="XEqy-1712395441883" w:id="137"/>
      <w:bookmarkEnd w:id="137"/>
      <w:r>
        <w:rPr/>
        <w:t>            // Expected: [4,4]</w:t>
      </w:r>
    </w:p>
    <w:p>
      <w:pPr>
        <w:shd w:val="clear" w:color="auto" w:fill="DBDBDB"/>
      </w:pPr>
      <w:bookmarkStart w:name="XEqy-1712395441883" w:id="138"/>
      <w:bookmarkEnd w:id="138"/>
      <w:r>
        <w:rPr/>
        <w:t xml:space="preserve">            // After second 4, all elements as 3,2,1 cannot be appended on the current combination list </w:t>
      </w:r>
    </w:p>
    <w:p>
      <w:pPr>
        <w:shd w:val="clear" w:color="auto" w:fill="DBDBDB"/>
      </w:pPr>
      <w:bookmarkStart w:name="XEqy-1712395441883" w:id="139"/>
      <w:bookmarkEnd w:id="139"/>
      <w:r>
        <w:rPr/>
        <w:t xml:space="preserve">            if(set.contains(nums[i]) || (tmp.size() &gt; 0 &amp;&amp; nums[i] &lt; tmp.get(tmp.size() - 1))) { </w:t>
      </w:r>
    </w:p>
    <w:p>
      <w:pPr>
        <w:shd w:val="clear" w:color="auto" w:fill="DBDBDB"/>
      </w:pPr>
      <w:bookmarkStart w:name="XEqy-1712395441883" w:id="140"/>
      <w:bookmarkEnd w:id="140"/>
      <w:r>
        <w:rPr/>
        <w:t xml:space="preserve">                continue; </w:t>
      </w:r>
    </w:p>
    <w:p>
      <w:pPr>
        <w:shd w:val="clear" w:color="auto" w:fill="DBDBDB"/>
      </w:pPr>
      <w:bookmarkStart w:name="XEqy-1712395441883" w:id="141"/>
      <w:bookmarkEnd w:id="141"/>
      <w:r>
        <w:rPr/>
        <w:t xml:space="preserve">            } </w:t>
      </w:r>
    </w:p>
    <w:p>
      <w:pPr>
        <w:shd w:val="clear" w:color="auto" w:fill="DBDBDB"/>
      </w:pPr>
      <w:bookmarkStart w:name="XEqy-1712395441883" w:id="142"/>
      <w:bookmarkEnd w:id="142"/>
      <w:r>
        <w:rPr/>
        <w:t xml:space="preserve">            set.add(nums[i]); </w:t>
      </w:r>
    </w:p>
    <w:p>
      <w:pPr>
        <w:shd w:val="clear" w:color="auto" w:fill="DBDBDB"/>
      </w:pPr>
      <w:bookmarkStart w:name="XEqy-1712395441883" w:id="143"/>
      <w:bookmarkEnd w:id="143"/>
      <w:r>
        <w:rPr/>
        <w:t xml:space="preserve">            tmp.add(nums[i]); </w:t>
      </w:r>
    </w:p>
    <w:p>
      <w:pPr>
        <w:shd w:val="clear" w:color="auto" w:fill="DBDBDB"/>
      </w:pPr>
      <w:bookmarkStart w:name="XEqy-1712395441883" w:id="144"/>
      <w:bookmarkEnd w:id="144"/>
      <w:r>
        <w:rPr/>
        <w:t xml:space="preserve">            helper(nums, result, tmp, i + 1); </w:t>
      </w:r>
    </w:p>
    <w:p>
      <w:pPr>
        <w:shd w:val="clear" w:color="auto" w:fill="DBDBDB"/>
      </w:pPr>
      <w:bookmarkStart w:name="XEqy-1712395441883" w:id="145"/>
      <w:bookmarkEnd w:id="145"/>
      <w:r>
        <w:rPr/>
        <w:t xml:space="preserve">            tmp.remove(tmp.size() - 1); </w:t>
      </w:r>
    </w:p>
    <w:p>
      <w:pPr>
        <w:shd w:val="clear" w:color="auto" w:fill="DBDBDB"/>
      </w:pPr>
      <w:bookmarkStart w:name="XEqy-1712395441883" w:id="146"/>
      <w:bookmarkEnd w:id="146"/>
      <w:r>
        <w:rPr/>
        <w:t xml:space="preserve">        } </w:t>
      </w:r>
    </w:p>
    <w:p>
      <w:pPr>
        <w:shd w:val="clear" w:color="auto" w:fill="DBDBDB"/>
      </w:pPr>
      <w:bookmarkStart w:name="XEqy-1712395441883" w:id="147"/>
      <w:bookmarkEnd w:id="147"/>
      <w:r>
        <w:rPr/>
        <w:t xml:space="preserve">    } </w:t>
      </w:r>
    </w:p>
    <w:p>
      <w:pPr>
        <w:shd w:val="clear" w:color="auto" w:fill="DBDBDB"/>
      </w:pPr>
      <w:bookmarkStart w:name="XEqy-1712395441883" w:id="148"/>
      <w:bookmarkEnd w:id="148"/>
      <w:r>
        <w:rPr/>
        <w:t>}</w:t>
      </w:r>
    </w:p>
    <w:p>
      <w:pPr>
        <w:shd w:val="clear" w:color="auto" w:fill="DBDBDB"/>
      </w:pPr>
      <w:bookmarkStart w:name="XEqy-1712395441883" w:id="149"/>
      <w:bookmarkEnd w:id="149"/>
    </w:p>
    <w:p>
      <w:pPr>
        <w:shd w:val="clear" w:color="auto" w:fill="DBDBDB"/>
      </w:pPr>
      <w:bookmarkStart w:name="XEqy-1712395441883" w:id="150"/>
      <w:bookmarkEnd w:id="150"/>
      <w:r>
        <w:rPr/>
        <w:t>Time Complexity: O(2^n)</w:t>
      </w:r>
    </w:p>
    <w:p>
      <w:pPr>
        <w:shd w:val="clear" w:color="auto" w:fill="DBDBDB"/>
      </w:pPr>
      <w:bookmarkStart w:name="XEqy-1712395441883" w:id="151"/>
      <w:bookmarkEnd w:id="151"/>
      <w:r>
        <w:rPr/>
        <w:t>Space Complexity: O(2^n)</w:t>
      </w:r>
    </w:p>
    <w:p>
      <w:pPr/>
      <w:bookmarkStart w:name="WiMC-1703231909542" w:id="152"/>
      <w:bookmarkEnd w:id="152"/>
    </w:p>
    <w:p>
      <w:pPr/>
      <w:bookmarkStart w:name="mZyY-1703231909544" w:id="153"/>
      <w:bookmarkEnd w:id="153"/>
      <w:r>
        <w:rPr>
          <w:b w:val="true"/>
          <w:highlight w:val="lightGray"/>
        </w:rPr>
        <w:t>Two new conditions to filter out elements rather than L90.Subsets II</w:t>
      </w:r>
    </w:p>
    <w:p>
      <w:pPr/>
      <w:bookmarkStart w:name="B74s-1703231909548" w:id="154"/>
      <w:bookmarkEnd w:id="154"/>
      <w:r>
        <w:rPr>
          <w:b w:val="true"/>
          <w:highlight w:val="lightGray"/>
        </w:rPr>
        <w:t xml:space="preserve">Condition 1: set.contains(nums[i]) </w:t>
      </w:r>
    </w:p>
    <w:p>
      <w:pPr/>
      <w:bookmarkStart w:name="15bb-1703231909550" w:id="155"/>
      <w:bookmarkEnd w:id="155"/>
      <w:r>
        <w:rPr>
          <w:b w:val="true"/>
          <w:color w:val="f33232"/>
        </w:rPr>
        <w:t xml:space="preserve">Create a local set to filter possible duplicates </w:t>
      </w:r>
    </w:p>
    <w:p>
      <w:pPr/>
      <w:bookmarkStart w:name="lHMM-1703231909552" w:id="156"/>
      <w:bookmarkEnd w:id="156"/>
      <w:r>
        <w:rPr>
          <w:b w:val="true"/>
          <w:color w:val="f33232"/>
        </w:rPr>
        <w:t>Note: we introduce a new local set instead of use existing properties like "i &gt; index &amp;&amp; nums[i] == nums[i - 1]" to compare because we cannot sort input array into monotonic increasing format, same elements are not necessary adjacent</w:t>
      </w:r>
    </w:p>
    <w:p>
      <w:pPr/>
      <w:bookmarkStart w:name="jxCs-1703231909554" w:id="157"/>
      <w:bookmarkEnd w:id="157"/>
      <w:r>
        <w:rPr/>
        <w:t xml:space="preserve">e.g </w:t>
      </w:r>
    </w:p>
    <w:p>
      <w:pPr/>
      <w:bookmarkStart w:name="PblB-1703231909556" w:id="158"/>
      <w:bookmarkEnd w:id="158"/>
      <w:r>
        <w:rPr/>
        <w:t xml:space="preserve">If not adding local set to filter out duplicates, duplicate combination will generate as 4 with first 7 is [4,7], 4 with second 7 is also [4,7],[4,7] happen twice </w:t>
      </w:r>
    </w:p>
    <w:p>
      <w:pPr/>
      <w:bookmarkStart w:name="PYoM-1703231909558" w:id="159"/>
      <w:bookmarkEnd w:id="159"/>
      <w:r>
        <w:rPr/>
        <w:t xml:space="preserve">Input: [4,6,7,7] </w:t>
      </w:r>
    </w:p>
    <w:p>
      <w:pPr/>
      <w:bookmarkStart w:name="i8QC-1703231909560" w:id="160"/>
      <w:bookmarkEnd w:id="160"/>
      <w:r>
        <w:rPr/>
        <w:t xml:space="preserve">Output: [[4,6],[4,6,7],[4,6,7,7],[4,6,7],[4,7],[4,7,7],[4,7],[6,7],[6,7,7],[6,7],[7,7]] </w:t>
      </w:r>
    </w:p>
    <w:p>
      <w:pPr/>
      <w:bookmarkStart w:name="m6j3-1703231909562" w:id="161"/>
      <w:bookmarkEnd w:id="161"/>
      <w:r>
        <w:rPr/>
        <w:t xml:space="preserve">Expected: [[4,6],[4,6,7],[4,6,7,7],[4,7],[4,7,7],[6,7],[6,7,7],[7,7]] </w:t>
      </w:r>
    </w:p>
    <w:p>
      <w:pPr/>
      <w:bookmarkStart w:name="pEXk-1703231909564" w:id="162"/>
      <w:bookmarkEnd w:id="162"/>
      <w:r>
        <w:rPr>
          <w:b w:val="true"/>
          <w:color w:val="f33232"/>
        </w:rPr>
        <w:t xml:space="preserve">After adding set, in each level, we will filter duplicate values after first present, like here, we will only add first 7 for combination [4,7], the second 7 will filter out, but this is just a local set, when process to next level, we will create a new set and it will not block to add same value again but in next level, like here after [4,7] the next level we can add 7 again as [4,7,7] </w:t>
      </w:r>
    </w:p>
    <w:p>
      <w:pPr/>
      <w:bookmarkStart w:name="YgW4-1703231909566" w:id="163"/>
      <w:bookmarkEnd w:id="163"/>
    </w:p>
    <w:p>
      <w:pPr/>
      <w:bookmarkStart w:name="7AoI-1703231909568" w:id="164"/>
      <w:bookmarkEnd w:id="164"/>
      <w:r>
        <w:rPr>
          <w:b w:val="true"/>
          <w:highlight w:val="lightGray"/>
        </w:rPr>
        <w:t xml:space="preserve">Condition 2: nums[i] &lt; tmp.get(tmp.size() - 1) </w:t>
      </w:r>
    </w:p>
    <w:p>
      <w:pPr/>
      <w:bookmarkStart w:name="7UQ6-1703231909570" w:id="165"/>
      <w:bookmarkEnd w:id="165"/>
      <w:r>
        <w:rPr/>
        <w:t>Newly added element should not less than last element on current combination list (path)</w:t>
      </w:r>
    </w:p>
    <w:p>
      <w:pPr/>
      <w:bookmarkStart w:name="P6hg-1703231909572" w:id="166"/>
      <w:bookmarkEnd w:id="166"/>
      <w:r>
        <w:rPr/>
        <w:t xml:space="preserve">e.g </w:t>
      </w:r>
    </w:p>
    <w:p>
      <w:pPr/>
      <w:bookmarkStart w:name="q0QS-1703231909574" w:id="167"/>
      <w:bookmarkEnd w:id="167"/>
      <w:r>
        <w:rPr/>
        <w:t>Input: [4,4,3,2,1]</w:t>
      </w:r>
    </w:p>
    <w:p>
      <w:pPr/>
      <w:bookmarkStart w:name="OaJL-1703231909576" w:id="168"/>
      <w:bookmarkEnd w:id="168"/>
      <w:r>
        <w:rPr/>
        <w:t>Expected: [4,4]</w:t>
      </w:r>
    </w:p>
    <w:p>
      <w:pPr/>
      <w:bookmarkStart w:name="3ssY-1703231909578" w:id="169"/>
      <w:bookmarkEnd w:id="169"/>
      <w:r>
        <w:rPr/>
        <w:t>After second 4, all elements as 3,2,1 cannot be appended on the current combination list</w:t>
      </w:r>
    </w:p>
    <w:p>
      <w:pPr/>
      <w:bookmarkStart w:name="ZY2t-1703231909580" w:id="170"/>
      <w:bookmarkEnd w:id="170"/>
    </w:p>
    <w:p>
      <w:pPr/>
      <w:bookmarkStart w:name="kpmM-1703231909582" w:id="171"/>
      <w:bookmarkEnd w:id="171"/>
      <w:r>
        <w:rPr>
          <w:b w:val="true"/>
          <w:highlight w:val="lightGray"/>
        </w:rPr>
        <w:t>How the local set on each recursion level works ?</w:t>
      </w:r>
    </w:p>
    <w:p>
      <w:pPr/>
      <w:bookmarkStart w:name="btEu-1703231909584" w:id="172"/>
      <w:bookmarkEnd w:id="172"/>
      <w:hyperlink r:id="rId5">
        <w:r>
          <w:rPr>
            <w:color w:val="003884"/>
          </w:rPr>
          <w:t>https://leetcode.com/problems/increasing-subsequences/discuss/97130/Java-20-lines-backtracking-solution-using-set-beats-100./101613</w:t>
        </w:r>
      </w:hyperlink>
    </w:p>
    <w:p>
      <w:pPr/>
      <w:bookmarkStart w:name="GCAY-1703231909586" w:id="173"/>
      <w:bookmarkEnd w:id="173"/>
      <w:r>
        <w:rPr>
          <w:color w:val="424242"/>
        </w:rPr>
        <w:t>consider the following case: [4, 7, 6, 7], we can draw recursion tree like this:</w:t>
      </w:r>
    </w:p>
    <w:p>
      <w:pPr/>
      <w:bookmarkStart w:name="SMeO-1703231909587" w:id="174"/>
      <w:bookmarkEnd w:id="174"/>
      <w:r>
        <w:drawing>
          <wp:inline distT="0" distR="0" distB="0" distL="0">
            <wp:extent cx="5267325" cy="2926918"/>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2926918"/>
                    </a:xfrm>
                    <a:prstGeom prst="rect">
                      <a:avLst/>
                    </a:prstGeom>
                  </pic:spPr>
                </pic:pic>
              </a:graphicData>
            </a:graphic>
          </wp:inline>
        </w:drawing>
      </w:r>
    </w:p>
    <w:p>
      <w:pPr/>
      <w:bookmarkStart w:name="jRqK-1703231909589" w:id="175"/>
      <w:bookmarkEnd w:id="175"/>
      <w:r>
        <w:rPr>
          <w:color w:val="424242"/>
        </w:rPr>
        <w:t>Java implementation:</w:t>
      </w:r>
    </w:p>
    <w:p>
      <w:pPr>
        <w:shd w:val="clear" w:color="auto" w:fill="DBDBDB"/>
      </w:pPr>
      <w:bookmarkStart w:name="2MLF-1712395466206" w:id="176"/>
      <w:bookmarkEnd w:id="176"/>
      <w:r>
        <w:rPr/>
        <w:t xml:space="preserve">public List&lt;List&lt;Integer&gt;&gt; findSubsequences(int[] nums) { </w:t>
      </w:r>
    </w:p>
    <w:p>
      <w:pPr>
        <w:shd w:val="clear" w:color="auto" w:fill="DBDBDB"/>
      </w:pPr>
      <w:bookmarkStart w:name="2MLF-1712395466206" w:id="177"/>
      <w:bookmarkEnd w:id="177"/>
      <w:r>
        <w:rPr/>
        <w:t xml:space="preserve">        // we cannot sort array first, sequence matters </w:t>
      </w:r>
    </w:p>
    <w:p>
      <w:pPr>
        <w:shd w:val="clear" w:color="auto" w:fill="DBDBDB"/>
      </w:pPr>
      <w:bookmarkStart w:name="2MLF-1712395466206" w:id="178"/>
      <w:bookmarkEnd w:id="178"/>
      <w:r>
        <w:rPr/>
        <w:t xml:space="preserve">        List&lt;List&lt;Integer&gt;&gt; res = new ArrayList&lt;&gt;(); </w:t>
      </w:r>
    </w:p>
    <w:p>
      <w:pPr>
        <w:shd w:val="clear" w:color="auto" w:fill="DBDBDB"/>
      </w:pPr>
      <w:bookmarkStart w:name="2MLF-1712395466206" w:id="179"/>
      <w:bookmarkEnd w:id="179"/>
      <w:r>
        <w:rPr/>
        <w:t xml:space="preserve">        search(nums, res, new ArrayList&lt;Integer&gt;(), 0); </w:t>
      </w:r>
    </w:p>
    <w:p>
      <w:pPr>
        <w:shd w:val="clear" w:color="auto" w:fill="DBDBDB"/>
      </w:pPr>
      <w:bookmarkStart w:name="2MLF-1712395466206" w:id="180"/>
      <w:bookmarkEnd w:id="180"/>
      <w:r>
        <w:rPr/>
        <w:t xml:space="preserve">        return res; </w:t>
      </w:r>
    </w:p>
    <w:p>
      <w:pPr>
        <w:shd w:val="clear" w:color="auto" w:fill="DBDBDB"/>
      </w:pPr>
      <w:bookmarkStart w:name="2MLF-1712395466206" w:id="181"/>
      <w:bookmarkEnd w:id="181"/>
      <w:r>
        <w:rPr/>
        <w:t xml:space="preserve">    } </w:t>
      </w:r>
    </w:p>
    <w:p>
      <w:pPr>
        <w:shd w:val="clear" w:color="auto" w:fill="DBDBDB"/>
      </w:pPr>
      <w:bookmarkStart w:name="2MLF-1712395466206" w:id="182"/>
      <w:bookmarkEnd w:id="182"/>
      <w:r>
        <w:rPr/>
        <w:t xml:space="preserve">     </w:t>
      </w:r>
    </w:p>
    <w:p>
      <w:pPr>
        <w:shd w:val="clear" w:color="auto" w:fill="DBDBDB"/>
      </w:pPr>
      <w:bookmarkStart w:name="2MLF-1712395466206" w:id="183"/>
      <w:bookmarkEnd w:id="183"/>
      <w:r>
        <w:rPr/>
        <w:t xml:space="preserve">    private void search(int[] nums, List&lt;List&lt;Integer&gt;&gt; res, List&lt;Integer&gt; list, int pos) { </w:t>
      </w:r>
    </w:p>
    <w:p>
      <w:pPr>
        <w:shd w:val="clear" w:color="auto" w:fill="DBDBDB"/>
      </w:pPr>
      <w:bookmarkStart w:name="2MLF-1712395466206" w:id="184"/>
      <w:bookmarkEnd w:id="184"/>
      <w:r>
        <w:rPr/>
        <w:t xml:space="preserve">        if(list.size() &gt;= 2) { </w:t>
      </w:r>
    </w:p>
    <w:p>
      <w:pPr>
        <w:shd w:val="clear" w:color="auto" w:fill="DBDBDB"/>
      </w:pPr>
      <w:bookmarkStart w:name="2MLF-1712395466206" w:id="185"/>
      <w:bookmarkEnd w:id="185"/>
      <w:r>
        <w:rPr/>
        <w:t xml:space="preserve">            res.add(new ArrayList&lt;Integer&gt;(list)); </w:t>
      </w:r>
    </w:p>
    <w:p>
      <w:pPr>
        <w:shd w:val="clear" w:color="auto" w:fill="DBDBDB"/>
      </w:pPr>
      <w:bookmarkStart w:name="2MLF-1712395466206" w:id="186"/>
      <w:bookmarkEnd w:id="186"/>
      <w:r>
        <w:rPr/>
        <w:t xml:space="preserve">        } </w:t>
      </w:r>
    </w:p>
    <w:p>
      <w:pPr>
        <w:shd w:val="clear" w:color="auto" w:fill="DBDBDB"/>
      </w:pPr>
      <w:bookmarkStart w:name="2MLF-1712395466206" w:id="187"/>
      <w:bookmarkEnd w:id="187"/>
      <w:r>
        <w:rPr/>
        <w:t xml:space="preserve">        Set&lt;Integer&gt; visited = new HashSet&lt;&gt;(); // local set to de-duplicate </w:t>
      </w:r>
    </w:p>
    <w:p>
      <w:pPr>
        <w:shd w:val="clear" w:color="auto" w:fill="DBDBDB"/>
      </w:pPr>
      <w:bookmarkStart w:name="2MLF-1712395466206" w:id="188"/>
      <w:bookmarkEnd w:id="188"/>
      <w:r>
        <w:rPr/>
        <w:t xml:space="preserve">        for(int i = pos; i &lt; nums.length; i++) { </w:t>
      </w:r>
    </w:p>
    <w:p>
      <w:pPr>
        <w:shd w:val="clear" w:color="auto" w:fill="DBDBDB"/>
      </w:pPr>
      <w:bookmarkStart w:name="2MLF-1712395466206" w:id="189"/>
      <w:bookmarkEnd w:id="189"/>
      <w:r>
        <w:rPr/>
        <w:t xml:space="preserve">            // if(i &gt; pos &amp;&amp; nums[i] == nums[i - 1]) continue; // WRONG </w:t>
      </w:r>
    </w:p>
    <w:p>
      <w:pPr>
        <w:shd w:val="clear" w:color="auto" w:fill="DBDBDB"/>
      </w:pPr>
      <w:bookmarkStart w:name="2MLF-1712395466206" w:id="190"/>
      <w:bookmarkEnd w:id="190"/>
      <w:r>
        <w:rPr/>
        <w:t xml:space="preserve">            if(visited.contains(nums[i])) continue; </w:t>
      </w:r>
    </w:p>
    <w:p>
      <w:pPr>
        <w:shd w:val="clear" w:color="auto" w:fill="DBDBDB"/>
      </w:pPr>
      <w:bookmarkStart w:name="2MLF-1712395466206" w:id="191"/>
      <w:bookmarkEnd w:id="191"/>
      <w:r>
        <w:rPr/>
        <w:t xml:space="preserve">            visited.add(nums[i]); </w:t>
      </w:r>
    </w:p>
    <w:p>
      <w:pPr>
        <w:shd w:val="clear" w:color="auto" w:fill="DBDBDB"/>
      </w:pPr>
      <w:bookmarkStart w:name="2MLF-1712395466206" w:id="192"/>
      <w:bookmarkEnd w:id="192"/>
      <w:r>
        <w:rPr/>
        <w:t xml:space="preserve">            if(list.size() == 0 || nums[i] &gt;= list.get(list.size() - 1)) { </w:t>
      </w:r>
    </w:p>
    <w:p>
      <w:pPr>
        <w:shd w:val="clear" w:color="auto" w:fill="DBDBDB"/>
      </w:pPr>
      <w:bookmarkStart w:name="2MLF-1712395466206" w:id="193"/>
      <w:bookmarkEnd w:id="193"/>
      <w:r>
        <w:rPr/>
        <w:t xml:space="preserve">                list.add(nums[i]); </w:t>
      </w:r>
    </w:p>
    <w:p>
      <w:pPr>
        <w:shd w:val="clear" w:color="auto" w:fill="DBDBDB"/>
      </w:pPr>
      <w:bookmarkStart w:name="2MLF-1712395466206" w:id="194"/>
      <w:bookmarkEnd w:id="194"/>
      <w:r>
        <w:rPr/>
        <w:t xml:space="preserve">                search(nums, res, list, i + 1); </w:t>
      </w:r>
    </w:p>
    <w:p>
      <w:pPr>
        <w:shd w:val="clear" w:color="auto" w:fill="DBDBDB"/>
      </w:pPr>
      <w:bookmarkStart w:name="2MLF-1712395466206" w:id="195"/>
      <w:bookmarkEnd w:id="195"/>
      <w:r>
        <w:rPr/>
        <w:t xml:space="preserve">                list.remove(list.size() - 1); </w:t>
      </w:r>
    </w:p>
    <w:p>
      <w:pPr>
        <w:shd w:val="clear" w:color="auto" w:fill="DBDBDB"/>
      </w:pPr>
      <w:bookmarkStart w:name="2MLF-1712395466206" w:id="196"/>
      <w:bookmarkEnd w:id="196"/>
      <w:r>
        <w:rPr/>
        <w:t xml:space="preserve">            } </w:t>
      </w:r>
    </w:p>
    <w:p>
      <w:pPr>
        <w:shd w:val="clear" w:color="auto" w:fill="DBDBDB"/>
      </w:pPr>
      <w:bookmarkStart w:name="2MLF-1712395466206" w:id="197"/>
      <w:bookmarkEnd w:id="197"/>
      <w:r>
        <w:rPr/>
        <w:t xml:space="preserve">        } </w:t>
      </w:r>
    </w:p>
    <w:p>
      <w:pPr>
        <w:shd w:val="clear" w:color="auto" w:fill="DBDBDB"/>
      </w:pPr>
      <w:bookmarkStart w:name="2MLF-1712395466206" w:id="198"/>
      <w:bookmarkEnd w:id="198"/>
      <w:r>
        <w:rPr/>
        <w:t>    }</w:t>
      </w:r>
    </w:p>
    <w:p>
      <w:pPr/>
      <w:bookmarkStart w:name="XJVq-1703231909638" w:id="199"/>
      <w:bookmarkEnd w:id="199"/>
    </w:p>
    <w:p>
      <w:pPr/>
      <w:bookmarkStart w:name="SnrM-1703231909640" w:id="200"/>
      <w:bookmarkEnd w:id="200"/>
      <w:r>
        <w:rPr>
          <w:b w:val="true"/>
        </w:rPr>
        <w:t>Also refer to</w:t>
      </w:r>
    </w:p>
    <w:p>
      <w:pPr/>
      <w:bookmarkStart w:name="Hek8-1703231909642" w:id="201"/>
      <w:bookmarkEnd w:id="201"/>
      <w:hyperlink r:id="rId7">
        <w:r>
          <w:rPr>
            <w:color w:val="003884"/>
          </w:rPr>
          <w:t>https://leetcode.com/problems/increasing-subsequences/discuss/97134/Evolve-from-intuitive-solution-to-optimal</w:t>
        </w:r>
      </w:hyperlink>
    </w:p>
    <w:p>
      <w:pPr/>
      <w:bookmarkStart w:name="IXwU-1703231909645" w:id="202"/>
      <w:bookmarkEnd w:id="202"/>
      <w:r>
        <w:rPr>
          <w:color w:val="424242"/>
        </w:rPr>
        <w:t>Solution 4: Duplicates can also be avoided in recursion. Starting from a given number, we pick the next number. We cache the numbers already tried to avoid duplicates.</w:t>
      </w:r>
    </w:p>
    <w:p>
      <w:pPr>
        <w:shd w:val="clear" w:color="auto" w:fill="DBDBDB"/>
      </w:pPr>
      <w:bookmarkStart w:name="lafl-1712395476247" w:id="203"/>
      <w:bookmarkEnd w:id="203"/>
      <w:r>
        <w:rPr/>
        <w:t xml:space="preserve">vector&lt;vector&lt;int&gt;&gt; findSubsequences(vector&lt;int&gt;&amp; nums) { </w:t>
      </w:r>
    </w:p>
    <w:p>
      <w:pPr>
        <w:shd w:val="clear" w:color="auto" w:fill="DBDBDB"/>
      </w:pPr>
      <w:bookmarkStart w:name="lafl-1712395476247" w:id="204"/>
      <w:bookmarkEnd w:id="204"/>
      <w:r>
        <w:rPr/>
        <w:t xml:space="preserve">        vector&lt;vector&lt;int&gt;&gt; res; </w:t>
      </w:r>
    </w:p>
    <w:p>
      <w:pPr>
        <w:shd w:val="clear" w:color="auto" w:fill="DBDBDB"/>
      </w:pPr>
      <w:bookmarkStart w:name="lafl-1712395476247" w:id="205"/>
      <w:bookmarkEnd w:id="205"/>
      <w:r>
        <w:rPr/>
        <w:t xml:space="preserve">        vector&lt;int&gt; one; </w:t>
      </w:r>
    </w:p>
    <w:p>
      <w:pPr>
        <w:shd w:val="clear" w:color="auto" w:fill="DBDBDB"/>
      </w:pPr>
      <w:bookmarkStart w:name="lafl-1712395476247" w:id="206"/>
      <w:bookmarkEnd w:id="206"/>
      <w:r>
        <w:rPr/>
        <w:t xml:space="preserve">        find(0,nums,one,res); </w:t>
      </w:r>
    </w:p>
    <w:p>
      <w:pPr>
        <w:shd w:val="clear" w:color="auto" w:fill="DBDBDB"/>
      </w:pPr>
      <w:bookmarkStart w:name="lafl-1712395476247" w:id="207"/>
      <w:bookmarkEnd w:id="207"/>
      <w:r>
        <w:rPr/>
        <w:t xml:space="preserve">        return res; </w:t>
      </w:r>
    </w:p>
    <w:p>
      <w:pPr>
        <w:shd w:val="clear" w:color="auto" w:fill="DBDBDB"/>
      </w:pPr>
      <w:bookmarkStart w:name="lafl-1712395476247" w:id="208"/>
      <w:bookmarkEnd w:id="208"/>
      <w:r>
        <w:rPr/>
        <w:t xml:space="preserve">    } </w:t>
      </w:r>
    </w:p>
    <w:p>
      <w:pPr>
        <w:shd w:val="clear" w:color="auto" w:fill="DBDBDB"/>
      </w:pPr>
      <w:bookmarkStart w:name="lafl-1712395476247" w:id="209"/>
      <w:bookmarkEnd w:id="209"/>
      <w:r>
        <w:rPr/>
        <w:t xml:space="preserve"><![CDATA[    void find(int p, vector<int>& nums, vector<int>& one, vector<vector<int>>& res) { ]]></w:t>
      </w:r>
    </w:p>
    <w:p>
      <w:pPr>
        <w:shd w:val="clear" w:color="auto" w:fill="DBDBDB"/>
      </w:pPr>
      <w:bookmarkStart w:name="lafl-1712395476247" w:id="210"/>
      <w:bookmarkEnd w:id="210"/>
      <w:r>
        <w:rPr/>
        <w:t xml:space="preserve">        int n = nums.size(); </w:t>
      </w:r>
    </w:p>
    <w:p>
      <w:pPr>
        <w:shd w:val="clear" w:color="auto" w:fill="DBDBDB"/>
      </w:pPr>
      <w:bookmarkStart w:name="lafl-1712395476247" w:id="211"/>
      <w:bookmarkEnd w:id="211"/>
      <w:r>
        <w:rPr/>
        <w:t xml:space="preserve">        if(one.size()&gt;1) res.push_back(one); </w:t>
      </w:r>
    </w:p>
    <w:p>
      <w:pPr>
        <w:shd w:val="clear" w:color="auto" w:fill="DBDBDB"/>
      </w:pPr>
      <w:bookmarkStart w:name="lafl-1712395476247" w:id="212"/>
      <w:bookmarkEnd w:id="212"/>
      <w:r>
        <w:rPr/>
        <w:t xml:space="preserve">        unordered_set&lt;int&gt; ht; </w:t>
      </w:r>
    </w:p>
    <w:p>
      <w:pPr>
        <w:shd w:val="clear" w:color="auto" w:fill="DBDBDB"/>
      </w:pPr>
      <w:bookmarkStart w:name="lafl-1712395476247" w:id="213"/>
      <w:bookmarkEnd w:id="213"/>
      <w:r>
        <w:rPr/>
        <w:t xml:space="preserve">        for(int i=p;i&lt;n;i++) { </w:t>
      </w:r>
    </w:p>
    <w:p>
      <w:pPr>
        <w:shd w:val="clear" w:color="auto" w:fill="DBDBDB"/>
      </w:pPr>
      <w:bookmarkStart w:name="lafl-1712395476247" w:id="214"/>
      <w:bookmarkEnd w:id="214"/>
      <w:r>
        <w:rPr/>
        <w:t xml:space="preserve">            if((!one.empty() &amp;&amp; nums[i] &lt; one.back()) || ht.count(nums[i])) continue; </w:t>
      </w:r>
    </w:p>
    <w:p>
      <w:pPr>
        <w:shd w:val="clear" w:color="auto" w:fill="DBDBDB"/>
      </w:pPr>
      <w:bookmarkStart w:name="lafl-1712395476247" w:id="215"/>
      <w:bookmarkEnd w:id="215"/>
      <w:r>
        <w:rPr/>
        <w:t xml:space="preserve">            ht.insert(nums[i]); </w:t>
      </w:r>
    </w:p>
    <w:p>
      <w:pPr>
        <w:shd w:val="clear" w:color="auto" w:fill="DBDBDB"/>
      </w:pPr>
      <w:bookmarkStart w:name="lafl-1712395476247" w:id="216"/>
      <w:bookmarkEnd w:id="216"/>
      <w:r>
        <w:rPr/>
        <w:t xml:space="preserve">            one.push_back(nums[i]); </w:t>
      </w:r>
    </w:p>
    <w:p>
      <w:pPr>
        <w:shd w:val="clear" w:color="auto" w:fill="DBDBDB"/>
      </w:pPr>
      <w:bookmarkStart w:name="lafl-1712395476247" w:id="217"/>
      <w:bookmarkEnd w:id="217"/>
      <w:r>
        <w:rPr/>
        <w:t xml:space="preserve">            find(i+1,nums,one,res); </w:t>
      </w:r>
    </w:p>
    <w:p>
      <w:pPr>
        <w:shd w:val="clear" w:color="auto" w:fill="DBDBDB"/>
      </w:pPr>
      <w:bookmarkStart w:name="lafl-1712395476247" w:id="218"/>
      <w:bookmarkEnd w:id="218"/>
      <w:r>
        <w:rPr/>
        <w:t xml:space="preserve">            one.pop_back(); </w:t>
      </w:r>
    </w:p>
    <w:p>
      <w:pPr>
        <w:shd w:val="clear" w:color="auto" w:fill="DBDBDB"/>
      </w:pPr>
      <w:bookmarkStart w:name="lafl-1712395476247" w:id="219"/>
      <w:bookmarkEnd w:id="219"/>
      <w:r>
        <w:rPr/>
        <w:t xml:space="preserve">        } </w:t>
      </w:r>
    </w:p>
    <w:p>
      <w:pPr>
        <w:shd w:val="clear" w:color="auto" w:fill="DBDBDB"/>
      </w:pPr>
      <w:bookmarkStart w:name="lafl-1712395476247" w:id="220"/>
      <w:bookmarkEnd w:id="220"/>
      <w:r>
        <w:rPr/>
        <w:t>    }</w:t>
      </w:r>
    </w:p>
    <w:p>
      <w:pPr/>
      <w:bookmarkStart w:name="8AqD-1703231909683" w:id="221"/>
      <w:bookmarkEnd w:id="221"/>
    </w:p>
    <w:p>
      <w:pPr/>
      <w:bookmarkStart w:name="VFJT-1703231909685" w:id="222"/>
      <w:bookmarkEnd w:id="222"/>
      <w:hyperlink r:id="rId8">
        <w:r>
          <w:rPr>
            <w:color w:val="003884"/>
          </w:rPr>
          <w:t>https://leetcode.com/problems/increasing-subsequences/discuss/97147/Java-solution-beats-100</w:t>
        </w:r>
      </w:hyperlink>
    </w:p>
    <w:p>
      <w:pPr/>
      <w:bookmarkStart w:name="x8Os-1703231909687" w:id="223"/>
      <w:bookmarkEnd w:id="223"/>
      <w:r>
        <w:rPr/>
        <w:t>A bit different than use ArrayList for 'tmp', here use a Deque for 'tmp', which has "peekLast" method to find the last element</w:t>
      </w:r>
    </w:p>
    <w:p>
      <w:pPr>
        <w:shd w:val="clear" w:color="auto" w:fill="DBDBDB"/>
      </w:pPr>
      <w:bookmarkStart w:name="TMJJ-1712395484793" w:id="224"/>
      <w:bookmarkEnd w:id="224"/>
      <w:r>
        <w:rPr/>
        <w:t xml:space="preserve">public class Solution { </w:t>
      </w:r>
    </w:p>
    <w:p>
      <w:pPr>
        <w:shd w:val="clear" w:color="auto" w:fill="DBDBDB"/>
      </w:pPr>
      <w:bookmarkStart w:name="TMJJ-1712395484793" w:id="225"/>
      <w:bookmarkEnd w:id="225"/>
      <w:r>
        <w:rPr/>
        <w:t xml:space="preserve">    public List&lt;List&lt;Integer&gt;&gt; findSubsequences(int[] nums) { </w:t>
      </w:r>
    </w:p>
    <w:p>
      <w:pPr>
        <w:shd w:val="clear" w:color="auto" w:fill="DBDBDB"/>
      </w:pPr>
      <w:bookmarkStart w:name="TMJJ-1712395484793" w:id="226"/>
      <w:bookmarkEnd w:id="226"/>
      <w:r>
        <w:rPr/>
        <w:t xml:space="preserve">        List&lt;List&lt;Integer&gt;&gt; res = new LinkedList&lt;&gt;(); </w:t>
      </w:r>
    </w:p>
    <w:p>
      <w:pPr>
        <w:shd w:val="clear" w:color="auto" w:fill="DBDBDB"/>
      </w:pPr>
      <w:bookmarkStart w:name="TMJJ-1712395484793" w:id="227"/>
      <w:bookmarkEnd w:id="227"/>
      <w:r>
        <w:rPr/>
        <w:t xml:space="preserve">        helper(new LinkedList&lt;Integer&gt;(), 0, nums, res); </w:t>
      </w:r>
    </w:p>
    <w:p>
      <w:pPr>
        <w:shd w:val="clear" w:color="auto" w:fill="DBDBDB"/>
      </w:pPr>
      <w:bookmarkStart w:name="TMJJ-1712395484793" w:id="228"/>
      <w:bookmarkEnd w:id="228"/>
      <w:r>
        <w:rPr/>
        <w:t xml:space="preserve">        return res;  </w:t>
      </w:r>
    </w:p>
    <w:p>
      <w:pPr>
        <w:shd w:val="clear" w:color="auto" w:fill="DBDBDB"/>
      </w:pPr>
      <w:bookmarkStart w:name="TMJJ-1712395484793" w:id="229"/>
      <w:bookmarkEnd w:id="229"/>
      <w:r>
        <w:rPr/>
        <w:t xml:space="preserve">    } </w:t>
      </w:r>
    </w:p>
    <w:p>
      <w:pPr>
        <w:shd w:val="clear" w:color="auto" w:fill="DBDBDB"/>
      </w:pPr>
      <w:bookmarkStart w:name="TMJJ-1712395484793" w:id="230"/>
      <w:bookmarkEnd w:id="230"/>
      <w:r>
        <w:rPr/>
        <w:t xml:space="preserve">    private void helper(LinkedList&lt;Integer&gt; list, int index, int[] nums, List&lt;List&lt;Integer&gt;&gt; res){ </w:t>
      </w:r>
    </w:p>
    <w:p>
      <w:pPr>
        <w:shd w:val="clear" w:color="auto" w:fill="DBDBDB"/>
      </w:pPr>
      <w:bookmarkStart w:name="TMJJ-1712395484793" w:id="231"/>
      <w:bookmarkEnd w:id="231"/>
      <w:r>
        <w:rPr/>
        <w:t xml:space="preserve">        if(list.size()&gt;1) res.add(new LinkedList&lt;Integer&gt;(list)); </w:t>
      </w:r>
    </w:p>
    <w:p>
      <w:pPr>
        <w:shd w:val="clear" w:color="auto" w:fill="DBDBDB"/>
      </w:pPr>
      <w:bookmarkStart w:name="TMJJ-1712395484793" w:id="232"/>
      <w:bookmarkEnd w:id="232"/>
      <w:r>
        <w:rPr/>
        <w:t xml:space="preserve">        Set&lt;Integer&gt; used = new HashSet&lt;&gt;(); </w:t>
      </w:r>
    </w:p>
    <w:p>
      <w:pPr>
        <w:shd w:val="clear" w:color="auto" w:fill="DBDBDB"/>
      </w:pPr>
      <w:bookmarkStart w:name="TMJJ-1712395484793" w:id="233"/>
      <w:bookmarkEnd w:id="233"/>
      <w:r>
        <w:rPr/>
        <w:t xml:space="preserve">        for(int i = index; i&lt;nums.length; i++){ </w:t>
      </w:r>
    </w:p>
    <w:p>
      <w:pPr>
        <w:shd w:val="clear" w:color="auto" w:fill="DBDBDB"/>
      </w:pPr>
      <w:bookmarkStart w:name="TMJJ-1712395484793" w:id="234"/>
      <w:bookmarkEnd w:id="234"/>
      <w:r>
        <w:rPr/>
        <w:t xml:space="preserve">            if(used.contains(nums[i])) continue; </w:t>
      </w:r>
    </w:p>
    <w:p>
      <w:pPr>
        <w:shd w:val="clear" w:color="auto" w:fill="DBDBDB"/>
      </w:pPr>
      <w:bookmarkStart w:name="TMJJ-1712395484793" w:id="235"/>
      <w:bookmarkEnd w:id="235"/>
      <w:r>
        <w:rPr/>
        <w:t xml:space="preserve">            if(list.size()==0 || nums[i]&gt;=list.peekLast()){ </w:t>
      </w:r>
    </w:p>
    <w:p>
      <w:pPr>
        <w:shd w:val="clear" w:color="auto" w:fill="DBDBDB"/>
      </w:pPr>
      <w:bookmarkStart w:name="TMJJ-1712395484793" w:id="236"/>
      <w:bookmarkEnd w:id="236"/>
      <w:r>
        <w:rPr/>
        <w:t xml:space="preserve">                used.add(nums[i]); </w:t>
      </w:r>
    </w:p>
    <w:p>
      <w:pPr>
        <w:shd w:val="clear" w:color="auto" w:fill="DBDBDB"/>
      </w:pPr>
      <w:bookmarkStart w:name="TMJJ-1712395484793" w:id="237"/>
      <w:bookmarkEnd w:id="237"/>
      <w:r>
        <w:rPr/>
        <w:t xml:space="preserve">                list.add(nums[i]);  </w:t>
      </w:r>
    </w:p>
    <w:p>
      <w:pPr>
        <w:shd w:val="clear" w:color="auto" w:fill="DBDBDB"/>
      </w:pPr>
      <w:bookmarkStart w:name="TMJJ-1712395484793" w:id="238"/>
      <w:bookmarkEnd w:id="238"/>
      <w:r>
        <w:rPr/>
        <w:t xml:space="preserve">                helper(list, i+1, nums, res); </w:t>
      </w:r>
    </w:p>
    <w:p>
      <w:pPr>
        <w:shd w:val="clear" w:color="auto" w:fill="DBDBDB"/>
      </w:pPr>
      <w:bookmarkStart w:name="TMJJ-1712395484793" w:id="239"/>
      <w:bookmarkEnd w:id="239"/>
      <w:r>
        <w:rPr/>
        <w:t xml:space="preserve">                list.remove(list.size()-1); </w:t>
      </w:r>
    </w:p>
    <w:p>
      <w:pPr>
        <w:shd w:val="clear" w:color="auto" w:fill="DBDBDB"/>
      </w:pPr>
      <w:bookmarkStart w:name="TMJJ-1712395484793" w:id="240"/>
      <w:bookmarkEnd w:id="240"/>
      <w:r>
        <w:rPr/>
        <w:t xml:space="preserve">            } </w:t>
      </w:r>
    </w:p>
    <w:p>
      <w:pPr>
        <w:shd w:val="clear" w:color="auto" w:fill="DBDBDB"/>
      </w:pPr>
      <w:bookmarkStart w:name="TMJJ-1712395484793" w:id="241"/>
      <w:bookmarkEnd w:id="241"/>
      <w:r>
        <w:rPr/>
        <w:t xml:space="preserve">        } </w:t>
      </w:r>
    </w:p>
    <w:p>
      <w:pPr>
        <w:shd w:val="clear" w:color="auto" w:fill="DBDBDB"/>
      </w:pPr>
      <w:bookmarkStart w:name="TMJJ-1712395484793" w:id="242"/>
      <w:bookmarkEnd w:id="242"/>
      <w:r>
        <w:rPr/>
        <w:t xml:space="preserve">    } </w:t>
      </w:r>
    </w:p>
    <w:p>
      <w:pPr>
        <w:shd w:val="clear" w:color="auto" w:fill="DBDBDB"/>
      </w:pPr>
      <w:bookmarkStart w:name="TMJJ-1712395484793" w:id="243"/>
      <w:bookmarkEnd w:id="243"/>
      <w:r>
        <w:rPr/>
        <w:t>}</w:t>
      </w:r>
    </w:p>
    <w:p>
      <w:pPr/>
      <w:bookmarkStart w:name="7cx1-1725530912252" w:id="244"/>
      <w:bookmarkEnd w:id="244"/>
      <w:r/>
    </w:p>
    <w:p>
      <w:pPr>
        <w:pBdr>
          <w:bottom w:val="single"/>
        </w:pBdr>
      </w:pPr>
    </w:p>
    <w:p>
      <w:pPr>
        <w:pStyle w:val="3"/>
        <w:spacing w:line="240" w:lineRule="auto" w:before="0" w:after="0"/>
      </w:pPr>
      <w:bookmarkStart w:name="RmGg-1725530896292" w:id="245"/>
      <w:bookmarkEnd w:id="245"/>
      <w:r>
        <w:rPr>
          <w:rFonts w:ascii="微软雅黑" w:hAnsi="微软雅黑" w:cs="微软雅黑" w:eastAsia="微软雅黑"/>
          <w:b w:val="true"/>
          <w:sz w:val="24"/>
          <w:highlight w:val="lightGray"/>
        </w:rPr>
        <w:t>Refer to chatGPT</w:t>
      </w:r>
    </w:p>
    <w:p>
      <w:pPr/>
      <w:bookmarkStart w:name="TNTA-1725530896497" w:id="246"/>
      <w:bookmarkEnd w:id="246"/>
      <w:r>
        <w:rPr/>
        <w:t>LeetCode problem 491, "Increasing Subsequences," requires you to find all the different increasing subsequences of a given array with a length of at least two. Below is a Java native DFS (Depth-First Search) solution for this problem:</w:t>
      </w:r>
    </w:p>
    <w:p>
      <w:pPr>
        <w:pStyle w:val="3"/>
        <w:spacing w:line="240" w:lineRule="auto" w:before="0" w:after="0"/>
      </w:pPr>
      <w:bookmarkStart w:name="X45h-1725530941979" w:id="247"/>
      <w:bookmarkEnd w:id="247"/>
      <w:r>
        <w:rPr>
          <w:rFonts w:ascii="微软雅黑" w:hAnsi="微软雅黑" w:cs="微软雅黑" w:eastAsia="微软雅黑"/>
          <w:b w:val="true"/>
          <w:sz w:val="24"/>
        </w:rPr>
        <w:t>Problem Statement</w:t>
      </w:r>
    </w:p>
    <w:p>
      <w:pPr/>
      <w:bookmarkStart w:name="VgaA-1725530941974" w:id="248"/>
      <w:bookmarkEnd w:id="248"/>
      <w:r>
        <w:rPr/>
        <w:t>Given an integer array nums, return all the different possible increasing subsequences of the given array with at least two elements. You may return the answer in any order.</w:t>
      </w:r>
    </w:p>
    <w:p>
      <w:pPr>
        <w:pStyle w:val="3"/>
        <w:spacing w:line="240" w:lineRule="auto" w:before="0" w:after="0"/>
      </w:pPr>
      <w:bookmarkStart w:name="lmQi-1725530941980" w:id="249"/>
      <w:bookmarkEnd w:id="249"/>
      <w:r>
        <w:rPr>
          <w:rFonts w:ascii="微软雅黑" w:hAnsi="微软雅黑" w:cs="微软雅黑" w:eastAsia="微软雅黑"/>
          <w:b w:val="true"/>
          <w:sz w:val="24"/>
        </w:rPr>
        <w:t>DFS Approach</w:t>
      </w:r>
    </w:p>
    <w:p>
      <w:pPr/>
      <w:bookmarkStart w:name="uYJQ-1725530941978" w:id="250"/>
      <w:bookmarkEnd w:id="250"/>
      <w:r>
        <w:rPr/>
        <w:t>Here's the Java code that uses DFS to solve the problem:</w:t>
      </w:r>
    </w:p>
    <w:p>
      <w:pPr>
        <w:shd w:val="clear" w:color="auto" w:fill="DBDBDB"/>
      </w:pPr>
      <w:bookmarkStart w:name="l6Vy-1725530948723" w:id="251"/>
      <w:bookmarkEnd w:id="251"/>
      <w:r>
        <w:rPr/>
        <w:t>public class Solution {</w:t>
      </w:r>
    </w:p>
    <w:p>
      <w:pPr>
        <w:shd w:val="clear" w:color="auto" w:fill="DBDBDB"/>
      </w:pPr>
      <w:bookmarkStart w:name="l6Vy-1725530948723" w:id="252"/>
      <w:bookmarkEnd w:id="252"/>
      <w:r>
        <w:rPr/>
        <w:t xml:space="preserve">    public List&lt;List&lt;Integer&gt;&gt; findSubsequences(int[] nums) {</w:t>
      </w:r>
    </w:p>
    <w:p>
      <w:pPr>
        <w:shd w:val="clear" w:color="auto" w:fill="DBDBDB"/>
      </w:pPr>
      <w:bookmarkStart w:name="l6Vy-1725530948723" w:id="253"/>
      <w:bookmarkEnd w:id="253"/>
      <w:r>
        <w:rPr/>
        <w:t xml:space="preserve">        Set&lt;List&lt;Integer&gt;&gt; result = new HashSet&lt;&gt;();</w:t>
      </w:r>
    </w:p>
    <w:p>
      <w:pPr>
        <w:shd w:val="clear" w:color="auto" w:fill="DBDBDB"/>
      </w:pPr>
      <w:bookmarkStart w:name="l6Vy-1725530948723" w:id="254"/>
      <w:bookmarkEnd w:id="254"/>
      <w:r>
        <w:rPr/>
        <w:t xml:space="preserve">        dfs(nums, 0, new ArrayList&lt;&gt;(), result);</w:t>
      </w:r>
    </w:p>
    <w:p>
      <w:pPr>
        <w:shd w:val="clear" w:color="auto" w:fill="DBDBDB"/>
      </w:pPr>
      <w:bookmarkStart w:name="l6Vy-1725530948723" w:id="255"/>
      <w:bookmarkEnd w:id="255"/>
      <w:r>
        <w:rPr/>
        <w:t xml:space="preserve">        return new ArrayList&lt;&gt;(result);</w:t>
      </w:r>
    </w:p>
    <w:p>
      <w:pPr>
        <w:shd w:val="clear" w:color="auto" w:fill="DBDBDB"/>
      </w:pPr>
      <w:bookmarkStart w:name="l6Vy-1725530948723" w:id="256"/>
      <w:bookmarkEnd w:id="256"/>
      <w:r>
        <w:rPr/>
        <w:t xml:space="preserve">    }</w:t>
      </w:r>
    </w:p>
    <w:p>
      <w:pPr>
        <w:shd w:val="clear" w:color="auto" w:fill="DBDBDB"/>
      </w:pPr>
      <w:bookmarkStart w:name="l6Vy-1725530948723" w:id="257"/>
      <w:bookmarkEnd w:id="257"/>
    </w:p>
    <w:p>
      <w:pPr>
        <w:shd w:val="clear" w:color="auto" w:fill="DBDBDB"/>
      </w:pPr>
      <w:bookmarkStart w:name="l6Vy-1725530948723" w:id="258"/>
      <w:bookmarkEnd w:id="258"/>
      <w:r>
        <w:rPr/>
        <w:t xml:space="preserve">    private void dfs(int[] nums, int index, List&lt;Integer&gt; current, Set&lt;List&lt;Integer&gt;&gt; result) {</w:t>
      </w:r>
    </w:p>
    <w:p>
      <w:pPr>
        <w:shd w:val="clear" w:color="auto" w:fill="DBDBDB"/>
      </w:pPr>
      <w:bookmarkStart w:name="l6Vy-1725530948723" w:id="259"/>
      <w:bookmarkEnd w:id="259"/>
      <w:r>
        <w:rPr/>
        <w:t xml:space="preserve">        if (current.size() &gt;= 2) {</w:t>
      </w:r>
    </w:p>
    <w:p>
      <w:pPr>
        <w:shd w:val="clear" w:color="auto" w:fill="DBDBDB"/>
      </w:pPr>
      <w:bookmarkStart w:name="l6Vy-1725530948723" w:id="260"/>
      <w:bookmarkEnd w:id="260"/>
      <w:r>
        <w:rPr/>
        <w:t xml:space="preserve">            result.add(new ArrayList&lt;&gt;(current));</w:t>
      </w:r>
    </w:p>
    <w:p>
      <w:pPr>
        <w:shd w:val="clear" w:color="auto" w:fill="DBDBDB"/>
      </w:pPr>
      <w:bookmarkStart w:name="l6Vy-1725530948723" w:id="261"/>
      <w:bookmarkEnd w:id="261"/>
      <w:r>
        <w:rPr/>
        <w:t xml:space="preserve">        }</w:t>
      </w:r>
    </w:p>
    <w:p>
      <w:pPr>
        <w:shd w:val="clear" w:color="auto" w:fill="DBDBDB"/>
      </w:pPr>
      <w:bookmarkStart w:name="l6Vy-1725530948723" w:id="262"/>
      <w:bookmarkEnd w:id="262"/>
    </w:p>
    <w:p>
      <w:pPr>
        <w:shd w:val="clear" w:color="auto" w:fill="DBDBDB"/>
      </w:pPr>
      <w:bookmarkStart w:name="l6Vy-1725530948723" w:id="263"/>
      <w:bookmarkEnd w:id="263"/>
      <w:r>
        <w:rPr/>
        <w:t xml:space="preserve">        for (int i = index; i &lt; nums.length; i++) {</w:t>
      </w:r>
    </w:p>
    <w:p>
      <w:pPr>
        <w:shd w:val="clear" w:color="auto" w:fill="DBDBDB"/>
      </w:pPr>
      <w:bookmarkStart w:name="l6Vy-1725530948723" w:id="264"/>
      <w:bookmarkEnd w:id="264"/>
      <w:r>
        <w:rPr/>
        <w:t xml:space="preserve">            if (current.isEmpty() || nums[i] &gt;= current.get(current.size() - 1)) {</w:t>
      </w:r>
    </w:p>
    <w:p>
      <w:pPr>
        <w:shd w:val="clear" w:color="auto" w:fill="DBDBDB"/>
      </w:pPr>
      <w:bookmarkStart w:name="l6Vy-1725530948723" w:id="265"/>
      <w:bookmarkEnd w:id="265"/>
      <w:r>
        <w:rPr/>
        <w:t xml:space="preserve">                current.add(nums[i]);</w:t>
      </w:r>
    </w:p>
    <w:p>
      <w:pPr>
        <w:shd w:val="clear" w:color="auto" w:fill="DBDBDB"/>
      </w:pPr>
      <w:bookmarkStart w:name="l6Vy-1725530948723" w:id="266"/>
      <w:bookmarkEnd w:id="266"/>
      <w:r>
        <w:rPr/>
        <w:t xml:space="preserve">                dfs(nums, i + 1, current, result);</w:t>
      </w:r>
    </w:p>
    <w:p>
      <w:pPr>
        <w:shd w:val="clear" w:color="auto" w:fill="DBDBDB"/>
      </w:pPr>
      <w:bookmarkStart w:name="l6Vy-1725530948723" w:id="267"/>
      <w:bookmarkEnd w:id="267"/>
      <w:r>
        <w:rPr/>
        <w:t xml:space="preserve">                current.remove(current.size() - 1);  // backtrack</w:t>
      </w:r>
    </w:p>
    <w:p>
      <w:pPr>
        <w:shd w:val="clear" w:color="auto" w:fill="DBDBDB"/>
      </w:pPr>
      <w:bookmarkStart w:name="l6Vy-1725530948723" w:id="268"/>
      <w:bookmarkEnd w:id="268"/>
      <w:r>
        <w:rPr/>
        <w:t xml:space="preserve">            }</w:t>
      </w:r>
    </w:p>
    <w:p>
      <w:pPr>
        <w:shd w:val="clear" w:color="auto" w:fill="DBDBDB"/>
      </w:pPr>
      <w:bookmarkStart w:name="l6Vy-1725530948723" w:id="269"/>
      <w:bookmarkEnd w:id="269"/>
      <w:r>
        <w:rPr/>
        <w:t xml:space="preserve">        }</w:t>
      </w:r>
    </w:p>
    <w:p>
      <w:pPr>
        <w:shd w:val="clear" w:color="auto" w:fill="DBDBDB"/>
      </w:pPr>
      <w:bookmarkStart w:name="l6Vy-1725530948723" w:id="270"/>
      <w:bookmarkEnd w:id="270"/>
      <w:r>
        <w:rPr/>
        <w:t xml:space="preserve">    }</w:t>
      </w:r>
    </w:p>
    <w:p>
      <w:pPr>
        <w:shd w:val="clear" w:color="auto" w:fill="DBDBDB"/>
      </w:pPr>
      <w:bookmarkStart w:name="l6Vy-1725530948723" w:id="271"/>
      <w:bookmarkEnd w:id="271"/>
    </w:p>
    <w:p>
      <w:pPr>
        <w:shd w:val="clear" w:color="auto" w:fill="DBDBDB"/>
      </w:pPr>
      <w:bookmarkStart w:name="l6Vy-1725530948723" w:id="272"/>
      <w:bookmarkEnd w:id="272"/>
      <w:r>
        <w:rPr/>
        <w:t>}</w:t>
      </w:r>
    </w:p>
    <w:p>
      <w:pPr>
        <w:pStyle w:val="3"/>
        <w:spacing w:line="240" w:lineRule="auto" w:before="0" w:after="0"/>
      </w:pPr>
      <w:bookmarkStart w:name="wK6w-1725530896825" w:id="273"/>
      <w:bookmarkEnd w:id="273"/>
      <w:r>
        <w:rPr>
          <w:rFonts w:ascii="微软雅黑" w:hAnsi="微软雅黑" w:cs="微软雅黑" w:eastAsia="微软雅黑"/>
          <w:b w:val="true"/>
          <w:sz w:val="24"/>
        </w:rPr>
        <w:t>Explanation</w:t>
      </w:r>
    </w:p>
    <w:p>
      <w:pPr>
        <w:numPr>
          <w:ilvl w:val="0"/>
          <w:numId w:val="2"/>
        </w:numPr>
      </w:pPr>
      <w:bookmarkStart w:name="9MCz-1725530974228" w:id="274"/>
      <w:bookmarkEnd w:id="274"/>
      <w:r>
        <w:rPr/>
        <w:t>Set&lt;List&lt;Integer&gt;&gt; result: This stores the final result of unique subsequences.</w:t>
      </w:r>
    </w:p>
    <w:p>
      <w:pPr>
        <w:numPr>
          <w:ilvl w:val="0"/>
          <w:numId w:val="2"/>
        </w:numPr>
      </w:pPr>
      <w:bookmarkStart w:name="LNEX-1725530974230" w:id="275"/>
      <w:bookmarkEnd w:id="275"/>
      <w:r>
        <w:rPr/>
        <w:t>dfs: The DFS function explores all possible subsequences. The current subsequence is stored in current, and we add to result if its length is at least 2.</w:t>
      </w:r>
    </w:p>
    <w:p>
      <w:pPr>
        <w:numPr>
          <w:ilvl w:val="0"/>
          <w:numId w:val="2"/>
        </w:numPr>
      </w:pPr>
      <w:bookmarkStart w:name="ZSpn-1725530974232" w:id="276"/>
      <w:bookmarkEnd w:id="276"/>
      <w:r>
        <w:rPr/>
        <w:t>Backtracking: After exploring with a particular number in the subsequence, the number is removed to explore other possibilities.</w:t>
      </w:r>
    </w:p>
    <w:p>
      <w:pPr>
        <w:pStyle w:val="3"/>
        <w:spacing w:line="240" w:lineRule="auto" w:before="0" w:after="0"/>
      </w:pPr>
      <w:bookmarkStart w:name="gMcd-1725530974238" w:id="277"/>
      <w:bookmarkEnd w:id="277"/>
      <w:r>
        <w:rPr>
          <w:rFonts w:ascii="微软雅黑" w:hAnsi="微软雅黑" w:cs="微软雅黑" w:eastAsia="微软雅黑"/>
          <w:b w:val="true"/>
          <w:sz w:val="24"/>
        </w:rPr>
        <w:t>Example Execution</w:t>
      </w:r>
    </w:p>
    <w:p>
      <w:pPr/>
      <w:bookmarkStart w:name="1c8C-1725530974236" w:id="278"/>
      <w:bookmarkEnd w:id="278"/>
      <w:r>
        <w:rPr/>
        <w:t>For the input nums = {4, 6, 7, 7}, this code will produce the following subsequences:</w:t>
      </w:r>
    </w:p>
    <w:p>
      <w:pPr>
        <w:shd w:val="clear" w:color="auto" w:fill="DBDBDB"/>
      </w:pPr>
      <w:bookmarkStart w:name="22n2-1725530983580" w:id="279"/>
      <w:bookmarkEnd w:id="279"/>
      <w:r>
        <w:rPr/>
        <w:t>[4, 6]</w:t>
      </w:r>
    </w:p>
    <w:p>
      <w:pPr>
        <w:shd w:val="clear" w:color="auto" w:fill="DBDBDB"/>
      </w:pPr>
      <w:bookmarkStart w:name="22n2-1725530983580" w:id="280"/>
      <w:bookmarkEnd w:id="280"/>
      <w:r>
        <w:rPr/>
        <w:t>[4, 6, 7]</w:t>
      </w:r>
    </w:p>
    <w:p>
      <w:pPr>
        <w:shd w:val="clear" w:color="auto" w:fill="DBDBDB"/>
      </w:pPr>
      <w:bookmarkStart w:name="22n2-1725530983580" w:id="281"/>
      <w:bookmarkEnd w:id="281"/>
      <w:r>
        <w:rPr/>
        <w:t>[4, 6, 7, 7]</w:t>
      </w:r>
    </w:p>
    <w:p>
      <w:pPr>
        <w:shd w:val="clear" w:color="auto" w:fill="DBDBDB"/>
      </w:pPr>
      <w:bookmarkStart w:name="22n2-1725530983580" w:id="282"/>
      <w:bookmarkEnd w:id="282"/>
      <w:r>
        <w:rPr/>
        <w:t>[4, 7]</w:t>
      </w:r>
    </w:p>
    <w:p>
      <w:pPr>
        <w:shd w:val="clear" w:color="auto" w:fill="DBDBDB"/>
      </w:pPr>
      <w:bookmarkStart w:name="22n2-1725530983580" w:id="283"/>
      <w:bookmarkEnd w:id="283"/>
      <w:r>
        <w:rPr/>
        <w:t>[4, 7, 7]</w:t>
      </w:r>
    </w:p>
    <w:p>
      <w:pPr>
        <w:shd w:val="clear" w:color="auto" w:fill="DBDBDB"/>
      </w:pPr>
      <w:bookmarkStart w:name="22n2-1725530983580" w:id="284"/>
      <w:bookmarkEnd w:id="284"/>
      <w:r>
        <w:rPr/>
        <w:t>[6, 7]</w:t>
      </w:r>
    </w:p>
    <w:p>
      <w:pPr>
        <w:shd w:val="clear" w:color="auto" w:fill="DBDBDB"/>
      </w:pPr>
      <w:bookmarkStart w:name="22n2-1725530983580" w:id="285"/>
      <w:bookmarkEnd w:id="285"/>
      <w:r>
        <w:rPr/>
        <w:t>[6, 7, 7]</w:t>
      </w:r>
    </w:p>
    <w:p>
      <w:pPr>
        <w:shd w:val="clear" w:color="auto" w:fill="DBDBDB"/>
      </w:pPr>
      <w:bookmarkStart w:name="22n2-1725530983580" w:id="286"/>
      <w:bookmarkEnd w:id="286"/>
      <w:r>
        <w:rPr/>
        <w:t>[7, 7]</w:t>
      </w:r>
    </w:p>
    <w:p>
      <w:pPr/>
      <w:bookmarkStart w:name="BMlb-1725530897657" w:id="287"/>
      <w:bookmarkEnd w:id="287"/>
      <w:r>
        <w:rPr/>
        <w:t>This approach ensures that all possible subsequences are explored and only valid, increasing subsequences are included in the result.</w:t>
      </w:r>
    </w:p>
    <w:p>
      <w:pPr>
        <w:pStyle w:val="3"/>
        <w:spacing w:line="240" w:lineRule="auto" w:before="0" w:after="0"/>
      </w:pPr>
      <w:bookmarkStart w:name="Oe2x-1725530994910" w:id="288"/>
      <w:bookmarkEnd w:id="288"/>
      <w:r>
        <w:rPr>
          <w:rFonts w:ascii="微软雅黑" w:hAnsi="微软雅黑" w:cs="微软雅黑" w:eastAsia="微软雅黑"/>
          <w:b w:val="true"/>
          <w:sz w:val="24"/>
          <w:highlight w:val="lightGray"/>
        </w:rPr>
        <w:t>I see 'result' is a hashset used to filter out all duplicate subsequences, but if handling large input, the initial generated duplicate subsequences will be too much, is there another way to filter out duplicate subsequences earlier ?</w:t>
      </w:r>
    </w:p>
    <w:p>
      <w:pPr/>
      <w:bookmarkStart w:name="zhci-1725531002496" w:id="289"/>
      <w:bookmarkEnd w:id="289"/>
      <w:r>
        <w:rPr/>
        <w:t>Yes, you can filter out duplicates earlier by avoiding the generation of duplicate subsequences in the first place, rather than generating all subsequences and then removing the duplicates afterward. This can be done by tracking the numbers that have been used at each level of the recursion, which will prevent you from adding the same number multiple times within the same recursive call.</w:t>
      </w:r>
    </w:p>
    <w:p>
      <w:pPr/>
      <w:bookmarkStart w:name="WSOj-1725531030227" w:id="290"/>
      <w:bookmarkEnd w:id="290"/>
      <w:r>
        <w:rPr/>
        <w:t xml:space="preserve">You can use a </w:t>
      </w:r>
      <w:r>
        <w:rPr>
          <w:b w:val="true"/>
        </w:rPr>
        <w:t>set</w:t>
      </w:r>
      <w:r>
        <w:rPr/>
        <w:t xml:space="preserve"> to keep track of the numbers that have already been used at the current recursion depth, ensuring that duplicates are not generated at each level. Here's how you can modify the existing solution to filter out duplicate subsequences earlier:</w:t>
      </w:r>
    </w:p>
    <w:p>
      <w:pPr>
        <w:pStyle w:val="3"/>
        <w:spacing w:line="240" w:lineRule="auto" w:before="0" w:after="0"/>
      </w:pPr>
      <w:bookmarkStart w:name="cJ0m-1725531030231" w:id="291"/>
      <w:bookmarkEnd w:id="291"/>
      <w:r>
        <w:rPr>
          <w:rFonts w:ascii="微软雅黑" w:hAnsi="微软雅黑" w:cs="微软雅黑" w:eastAsia="微软雅黑"/>
          <w:b w:val="true"/>
          <w:sz w:val="24"/>
        </w:rPr>
        <w:t>Optimized DFS Solution (with duplicate filtering during recursion)</w:t>
      </w:r>
    </w:p>
    <w:p>
      <w:pPr>
        <w:shd w:val="clear" w:color="auto" w:fill="DBDBDB"/>
      </w:pPr>
      <w:bookmarkStart w:name="phy0-1725531036680" w:id="292"/>
      <w:bookmarkEnd w:id="292"/>
      <w:r>
        <w:rPr/>
        <w:t>public class Solution {</w:t>
      </w:r>
    </w:p>
    <w:p>
      <w:pPr>
        <w:shd w:val="clear" w:color="auto" w:fill="DBDBDB"/>
      </w:pPr>
      <w:bookmarkStart w:name="phy0-1725531036680" w:id="293"/>
      <w:bookmarkEnd w:id="293"/>
      <w:r>
        <w:rPr/>
        <w:t xml:space="preserve">    public List&lt;List&lt;Integer&gt;&gt; findSubsequences(int[] nums) {</w:t>
      </w:r>
    </w:p>
    <w:p>
      <w:pPr>
        <w:shd w:val="clear" w:color="auto" w:fill="DBDBDB"/>
      </w:pPr>
      <w:bookmarkStart w:name="phy0-1725531036680" w:id="294"/>
      <w:bookmarkEnd w:id="294"/>
      <w:r>
        <w:rPr/>
        <w:t xml:space="preserve">        List&lt;List&lt;Integer&gt;&gt; result = new ArrayList&lt;&gt;();</w:t>
      </w:r>
    </w:p>
    <w:p>
      <w:pPr>
        <w:shd w:val="clear" w:color="auto" w:fill="DBDBDB"/>
      </w:pPr>
      <w:bookmarkStart w:name="phy0-1725531036680" w:id="295"/>
      <w:bookmarkEnd w:id="295"/>
      <w:r>
        <w:rPr/>
        <w:t xml:space="preserve">        dfs(nums, 0, new ArrayList&lt;&gt;(), result);</w:t>
      </w:r>
    </w:p>
    <w:p>
      <w:pPr>
        <w:shd w:val="clear" w:color="auto" w:fill="DBDBDB"/>
      </w:pPr>
      <w:bookmarkStart w:name="phy0-1725531036680" w:id="296"/>
      <w:bookmarkEnd w:id="296"/>
      <w:r>
        <w:rPr/>
        <w:t xml:space="preserve">        return result;</w:t>
      </w:r>
    </w:p>
    <w:p>
      <w:pPr>
        <w:shd w:val="clear" w:color="auto" w:fill="DBDBDB"/>
      </w:pPr>
      <w:bookmarkStart w:name="phy0-1725531036680" w:id="297"/>
      <w:bookmarkEnd w:id="297"/>
      <w:r>
        <w:rPr/>
        <w:t xml:space="preserve">    }</w:t>
      </w:r>
    </w:p>
    <w:p>
      <w:pPr>
        <w:shd w:val="clear" w:color="auto" w:fill="DBDBDB"/>
      </w:pPr>
      <w:bookmarkStart w:name="phy0-1725531036680" w:id="298"/>
      <w:bookmarkEnd w:id="298"/>
    </w:p>
    <w:p>
      <w:pPr>
        <w:shd w:val="clear" w:color="auto" w:fill="DBDBDB"/>
      </w:pPr>
      <w:bookmarkStart w:name="phy0-1725531036680" w:id="299"/>
      <w:bookmarkEnd w:id="299"/>
      <w:r>
        <w:rPr/>
        <w:t xml:space="preserve">    private void dfs(int[] nums, int index, List&lt;Integer&gt; current, List&lt;List&lt;Integer&gt;&gt; result) {</w:t>
      </w:r>
    </w:p>
    <w:p>
      <w:pPr>
        <w:shd w:val="clear" w:color="auto" w:fill="DBDBDB"/>
      </w:pPr>
      <w:bookmarkStart w:name="phy0-1725531036680" w:id="300"/>
      <w:bookmarkEnd w:id="300"/>
      <w:r>
        <w:rPr/>
        <w:t xml:space="preserve">        if (current.size() &gt;= 2) {</w:t>
      </w:r>
    </w:p>
    <w:p>
      <w:pPr>
        <w:shd w:val="clear" w:color="auto" w:fill="DBDBDB"/>
      </w:pPr>
      <w:bookmarkStart w:name="phy0-1725531036680" w:id="301"/>
      <w:bookmarkEnd w:id="301"/>
      <w:r>
        <w:rPr/>
        <w:t xml:space="preserve">            result.add(new ArrayList&lt;&gt;(current));</w:t>
      </w:r>
    </w:p>
    <w:p>
      <w:pPr>
        <w:shd w:val="clear" w:color="auto" w:fill="DBDBDB"/>
      </w:pPr>
      <w:bookmarkStart w:name="phy0-1725531036680" w:id="302"/>
      <w:bookmarkEnd w:id="302"/>
      <w:r>
        <w:rPr/>
        <w:t xml:space="preserve">        }</w:t>
      </w:r>
    </w:p>
    <w:p>
      <w:pPr>
        <w:shd w:val="clear" w:color="auto" w:fill="DBDBDB"/>
      </w:pPr>
      <w:bookmarkStart w:name="phy0-1725531036680" w:id="303"/>
      <w:bookmarkEnd w:id="303"/>
      <w:r>
        <w:rPr/>
        <w:t xml:space="preserve">        </w:t>
      </w:r>
    </w:p>
    <w:p>
      <w:pPr>
        <w:shd w:val="clear" w:color="auto" w:fill="DBDBDB"/>
      </w:pPr>
      <w:bookmarkStart w:name="phy0-1725531036680" w:id="304"/>
      <w:bookmarkEnd w:id="304"/>
      <w:r>
        <w:rPr/>
        <w:t xml:space="preserve">        Set&lt;Integer&gt; used = new HashSet&lt;&gt;();  // Track numbers used at this level</w:t>
      </w:r>
    </w:p>
    <w:p>
      <w:pPr>
        <w:shd w:val="clear" w:color="auto" w:fill="DBDBDB"/>
      </w:pPr>
      <w:bookmarkStart w:name="phy0-1725531036680" w:id="305"/>
      <w:bookmarkEnd w:id="305"/>
      <w:r>
        <w:rPr/>
        <w:t xml:space="preserve">        for (int i = index; i &lt; nums.length; i++) {</w:t>
      </w:r>
    </w:p>
    <w:p>
      <w:pPr>
        <w:shd w:val="clear" w:color="auto" w:fill="DBDBDB"/>
      </w:pPr>
      <w:bookmarkStart w:name="phy0-1725531036680" w:id="306"/>
      <w:bookmarkEnd w:id="306"/>
      <w:r>
        <w:rPr/>
        <w:t xml:space="preserve">            // Skip duplicates or if the current number doesn't form an increasing sequence</w:t>
      </w:r>
    </w:p>
    <w:p>
      <w:pPr>
        <w:shd w:val="clear" w:color="auto" w:fill="DBDBDB"/>
      </w:pPr>
      <w:bookmarkStart w:name="phy0-1725531036680" w:id="307"/>
      <w:bookmarkEnd w:id="307"/>
      <w:r>
        <w:rPr/>
        <w:t xml:space="preserve">            if (used.contains(nums[i]) || (!current.isEmpty() &amp;&amp; nums[i] &lt; current.get(current.size() - 1))) {</w:t>
      </w:r>
    </w:p>
    <w:p>
      <w:pPr>
        <w:shd w:val="clear" w:color="auto" w:fill="DBDBDB"/>
      </w:pPr>
      <w:bookmarkStart w:name="phy0-1725531036680" w:id="308"/>
      <w:bookmarkEnd w:id="308"/>
      <w:r>
        <w:rPr/>
        <w:t xml:space="preserve">                continue;</w:t>
      </w:r>
    </w:p>
    <w:p>
      <w:pPr>
        <w:shd w:val="clear" w:color="auto" w:fill="DBDBDB"/>
      </w:pPr>
      <w:bookmarkStart w:name="phy0-1725531036680" w:id="309"/>
      <w:bookmarkEnd w:id="309"/>
      <w:r>
        <w:rPr/>
        <w:t xml:space="preserve">            }</w:t>
      </w:r>
    </w:p>
    <w:p>
      <w:pPr>
        <w:shd w:val="clear" w:color="auto" w:fill="DBDBDB"/>
      </w:pPr>
      <w:bookmarkStart w:name="phy0-1725531036680" w:id="310"/>
      <w:bookmarkEnd w:id="310"/>
      <w:r>
        <w:rPr/>
        <w:t xml:space="preserve">            </w:t>
      </w:r>
    </w:p>
    <w:p>
      <w:pPr>
        <w:shd w:val="clear" w:color="auto" w:fill="DBDBDB"/>
      </w:pPr>
      <w:bookmarkStart w:name="phy0-1725531036680" w:id="311"/>
      <w:bookmarkEnd w:id="311"/>
      <w:r>
        <w:rPr/>
        <w:t xml:space="preserve">            used.add(nums[i]);  // Mark this number as used at this level</w:t>
      </w:r>
    </w:p>
    <w:p>
      <w:pPr>
        <w:shd w:val="clear" w:color="auto" w:fill="DBDBDB"/>
      </w:pPr>
      <w:bookmarkStart w:name="phy0-1725531036680" w:id="312"/>
      <w:bookmarkEnd w:id="312"/>
      <w:r>
        <w:rPr/>
        <w:t xml:space="preserve">            current.add(nums[i]);  // Add current number to the subsequence</w:t>
      </w:r>
    </w:p>
    <w:p>
      <w:pPr>
        <w:shd w:val="clear" w:color="auto" w:fill="DBDBDB"/>
      </w:pPr>
      <w:bookmarkStart w:name="phy0-1725531036680" w:id="313"/>
      <w:bookmarkEnd w:id="313"/>
      <w:r>
        <w:rPr/>
        <w:t xml:space="preserve">            dfs(nums, i + 1, current, result);  // Recursive call to explore further</w:t>
      </w:r>
    </w:p>
    <w:p>
      <w:pPr>
        <w:shd w:val="clear" w:color="auto" w:fill="DBDBDB"/>
      </w:pPr>
      <w:bookmarkStart w:name="phy0-1725531036680" w:id="314"/>
      <w:bookmarkEnd w:id="314"/>
      <w:r>
        <w:rPr/>
        <w:t xml:space="preserve">            current.remove(current.size() - 1);  // Backtrack</w:t>
      </w:r>
    </w:p>
    <w:p>
      <w:pPr>
        <w:shd w:val="clear" w:color="auto" w:fill="DBDBDB"/>
      </w:pPr>
      <w:bookmarkStart w:name="phy0-1725531036680" w:id="315"/>
      <w:bookmarkEnd w:id="315"/>
      <w:r>
        <w:rPr/>
        <w:t xml:space="preserve">        }</w:t>
      </w:r>
    </w:p>
    <w:p>
      <w:pPr>
        <w:shd w:val="clear" w:color="auto" w:fill="DBDBDB"/>
      </w:pPr>
      <w:bookmarkStart w:name="phy0-1725531036680" w:id="316"/>
      <w:bookmarkEnd w:id="316"/>
      <w:r>
        <w:rPr/>
        <w:t xml:space="preserve">    }</w:t>
      </w:r>
    </w:p>
    <w:p>
      <w:pPr>
        <w:shd w:val="clear" w:color="auto" w:fill="DBDBDB"/>
      </w:pPr>
      <w:bookmarkStart w:name="phy0-1725531036680" w:id="317"/>
      <w:bookmarkEnd w:id="317"/>
    </w:p>
    <w:p>
      <w:pPr>
        <w:shd w:val="clear" w:color="auto" w:fill="DBDBDB"/>
      </w:pPr>
      <w:bookmarkStart w:name="phy0-1725531036680" w:id="318"/>
      <w:bookmarkEnd w:id="318"/>
      <w:r>
        <w:rPr/>
        <w:t>}</w:t>
      </w:r>
    </w:p>
    <w:p>
      <w:pPr>
        <w:pStyle w:val="3"/>
        <w:spacing w:line="240" w:lineRule="auto" w:before="0" w:after="0"/>
      </w:pPr>
      <w:bookmarkStart w:name="SDzt-1725530995092" w:id="319"/>
      <w:bookmarkEnd w:id="319"/>
      <w:r>
        <w:rPr>
          <w:rFonts w:ascii="微软雅黑" w:hAnsi="微软雅黑" w:cs="微软雅黑" w:eastAsia="微软雅黑"/>
          <w:b w:val="true"/>
          <w:sz w:val="24"/>
        </w:rPr>
        <w:t>Key Improvements</w:t>
      </w:r>
    </w:p>
    <w:p>
      <w:pPr>
        <w:numPr>
          <w:ilvl w:val="0"/>
          <w:numId w:val="3"/>
        </w:numPr>
      </w:pPr>
      <w:bookmarkStart w:name="uZpk-1725531066438" w:id="320"/>
      <w:bookmarkEnd w:id="320"/>
      <w:r>
        <w:rPr/>
        <w:t>used</w:t>
      </w:r>
      <w:r>
        <w:rPr>
          <w:b w:val="true"/>
        </w:rPr>
        <w:t xml:space="preserve"> Set:</w:t>
      </w:r>
      <w:r>
        <w:rPr/>
        <w:t xml:space="preserve"> Inside the DFS function, we use a set used to track the numbers that have been used at the current recursion depth. This ensures that we do not explore the same number multiple times from the same starting index, which prevents generating duplicate subsequences.</w:t>
      </w:r>
    </w:p>
    <w:p>
      <w:pPr>
        <w:numPr>
          <w:ilvl w:val="0"/>
          <w:numId w:val="3"/>
        </w:numPr>
      </w:pPr>
      <w:bookmarkStart w:name="6gxO-1725531066443" w:id="321"/>
      <w:bookmarkEnd w:id="321"/>
      <w:r>
        <w:rPr/>
        <w:t>Early Filtering: By skipping numbers that have already been used in the current recursion call, we avoid generating duplicate subsequences early, reducing the overall space and time complexity compared to the original approach where duplicates are filtered out afterward.</w:t>
      </w:r>
    </w:p>
    <w:p>
      <w:pPr>
        <w:pStyle w:val="3"/>
        <w:spacing w:line="240" w:lineRule="auto" w:before="0" w:after="0"/>
      </w:pPr>
      <w:bookmarkStart w:name="yk0R-1725531066465" w:id="322"/>
      <w:bookmarkEnd w:id="322"/>
      <w:r>
        <w:rPr>
          <w:rFonts w:ascii="微软雅黑" w:hAnsi="微软雅黑" w:cs="微软雅黑" w:eastAsia="微软雅黑"/>
          <w:b w:val="true"/>
          <w:sz w:val="24"/>
        </w:rPr>
        <w:t>Example Walkthrough</w:t>
      </w:r>
    </w:p>
    <w:p>
      <w:pPr/>
      <w:bookmarkStart w:name="c4dS-1725531066449" w:id="323"/>
      <w:bookmarkEnd w:id="323"/>
      <w:r>
        <w:rPr/>
        <w:t>Given nums = {4, 6, 7, 7}, here's what happens:</w:t>
      </w:r>
    </w:p>
    <w:p>
      <w:pPr>
        <w:numPr>
          <w:ilvl w:val="0"/>
          <w:numId w:val="4"/>
        </w:numPr>
      </w:pPr>
      <w:bookmarkStart w:name="xPEo-1725531066451" w:id="324"/>
      <w:bookmarkEnd w:id="324"/>
      <w:r>
        <w:rPr/>
        <w:t>At index 0, 4 is added.</w:t>
      </w:r>
    </w:p>
    <w:p>
      <w:pPr>
        <w:numPr>
          <w:ilvl w:val="0"/>
          <w:numId w:val="4"/>
        </w:numPr>
      </w:pPr>
      <w:bookmarkStart w:name="YKN3-1725531066453" w:id="325"/>
      <w:bookmarkEnd w:id="325"/>
      <w:r>
        <w:rPr/>
        <w:t>At index 1, 6 is added, forming [4, 6].</w:t>
      </w:r>
    </w:p>
    <w:p>
      <w:pPr>
        <w:numPr>
          <w:ilvl w:val="0"/>
          <w:numId w:val="4"/>
        </w:numPr>
      </w:pPr>
      <w:bookmarkStart w:name="60Av-1725531066455" w:id="326"/>
      <w:bookmarkEnd w:id="326"/>
      <w:r>
        <w:rPr/>
        <w:t>At index 2, 7 is added, forming [4, 6, 7].</w:t>
      </w:r>
    </w:p>
    <w:p>
      <w:pPr>
        <w:numPr>
          <w:ilvl w:val="0"/>
          <w:numId w:val="4"/>
        </w:numPr>
      </w:pPr>
      <w:bookmarkStart w:name="Qp7m-1725531066457" w:id="327"/>
      <w:bookmarkEnd w:id="327"/>
      <w:r>
        <w:rPr/>
        <w:t>At index 3, the second 7 is skipped because it has already been used at this recursion depth, preventing duplicates like [4, 6, 7, 7].</w:t>
      </w:r>
    </w:p>
    <w:p>
      <w:pPr>
        <w:numPr>
          <w:ilvl w:val="0"/>
          <w:numId w:val="4"/>
        </w:numPr>
      </w:pPr>
      <w:bookmarkStart w:name="H4e2-1725531066459" w:id="328"/>
      <w:bookmarkEnd w:id="328"/>
      <w:r>
        <w:rPr/>
        <w:t>Similarly, the used set prevents exploring unnecessary branches at each recursion depth.</w:t>
      </w:r>
    </w:p>
    <w:p>
      <w:pPr/>
      <w:bookmarkStart w:name="4ZQd-1725531066461" w:id="329"/>
      <w:bookmarkEnd w:id="329"/>
      <w:r>
        <w:rPr/>
        <w:t>This solution is more efficient for large inputs, as it avoids unnecessary subsequence generation.</w:t>
      </w:r>
    </w:p>
    <w:p>
      <w:pPr/>
      <w:bookmarkStart w:name="jyKw-1703231909731" w:id="330"/>
      <w:bookmarkEnd w:id="330"/>
      <w:r/>
    </w:p>
    <w:p>
      <w:pPr>
        <w:pBdr>
          <w:bottom w:val="single"/>
        </w:pBdr>
      </w:pPr>
    </w:p>
    <w:p>
      <w:pPr/>
      <w:bookmarkStart w:name="a4Id-1703231909733" w:id="331"/>
      <w:bookmarkEnd w:id="331"/>
      <w:r>
        <w:rPr>
          <w:b w:val="true"/>
          <w:highlight w:val="lightGray"/>
        </w:rPr>
        <w:t>Solution 2: Backtracking style 2 (720min, too long to sort out different conditions for "Not pick" and "Pick" branch, especially for "Not pick" branch, more complicate than L90.Subsets II)</w:t>
      </w:r>
    </w:p>
    <w:p>
      <w:pPr/>
      <w:bookmarkStart w:name="5bXH-1703231909735" w:id="332"/>
      <w:bookmarkEnd w:id="332"/>
      <w:r>
        <w:rPr>
          <w:b w:val="true"/>
          <w:color w:val="f33232"/>
        </w:rPr>
        <w:t>1. For "Pick" branch condition:  if (tmp.size() == 0 || nums[index] &gt;= tmp.get(tmp.size() - 1) {...}</w:t>
      </w:r>
    </w:p>
    <w:p>
      <w:pPr/>
      <w:bookmarkStart w:name="oAKc-1703231909737" w:id="333"/>
      <w:bookmarkEnd w:id="333"/>
      <w:r>
        <w:rPr>
          <w:b w:val="true"/>
          <w:color w:val="f33232"/>
        </w:rPr>
        <w:t xml:space="preserve">2. For "Not pick" branch condition: if(index == 0 || tmp.size() == 0 || tmp.get(tmp.size() - 1) != nums[index]) {...} </w:t>
      </w:r>
    </w:p>
    <w:p>
      <w:pPr/>
      <w:bookmarkStart w:name="ZHS0-1703231909738" w:id="334"/>
      <w:bookmarkEnd w:id="334"/>
    </w:p>
    <w:p>
      <w:pPr/>
      <w:bookmarkStart w:name="KHaC-1703231909740" w:id="335"/>
      <w:bookmarkEnd w:id="335"/>
      <w:r>
        <w:rPr>
          <w:b w:val="true"/>
          <w:highlight w:val="lightGray"/>
        </w:rPr>
        <w:t>Correct solution 2.1 "Pick" before "Not pick" style 1</w:t>
      </w:r>
    </w:p>
    <w:p>
      <w:pPr>
        <w:shd w:val="clear" w:color="auto" w:fill="DBDBDB"/>
      </w:pPr>
      <w:bookmarkStart w:name="sPmr-1712395495193" w:id="336"/>
      <w:bookmarkEnd w:id="336"/>
      <w:r>
        <w:rPr/>
        <w:t xml:space="preserve">class Solution { </w:t>
      </w:r>
    </w:p>
    <w:p>
      <w:pPr>
        <w:shd w:val="clear" w:color="auto" w:fill="DBDBDB"/>
      </w:pPr>
      <w:bookmarkStart w:name="sPmr-1712395495193" w:id="337"/>
      <w:bookmarkEnd w:id="337"/>
      <w:r>
        <w:rPr/>
        <w:t xml:space="preserve">    public List&lt;List&lt;Integer&gt;&gt; findSubsequences(int[] nums) { </w:t>
      </w:r>
    </w:p>
    <w:p>
      <w:pPr>
        <w:shd w:val="clear" w:color="auto" w:fill="DBDBDB"/>
      </w:pPr>
      <w:bookmarkStart w:name="sPmr-1712395495193" w:id="338"/>
      <w:bookmarkEnd w:id="338"/>
      <w:r>
        <w:rPr/>
        <w:t xml:space="preserve">        List&lt;List&lt;Integer&gt;&gt; result = new ArrayList&lt;List&lt;Integer&gt;&gt;(); </w:t>
      </w:r>
    </w:p>
    <w:p>
      <w:pPr>
        <w:shd w:val="clear" w:color="auto" w:fill="DBDBDB"/>
      </w:pPr>
      <w:bookmarkStart w:name="sPmr-1712395495193" w:id="339"/>
      <w:bookmarkEnd w:id="339"/>
      <w:r>
        <w:rPr/>
        <w:t xml:space="preserve">        helper(nums, result, new ArrayList&lt;Integer&gt;(), 0); </w:t>
      </w:r>
    </w:p>
    <w:p>
      <w:pPr>
        <w:shd w:val="clear" w:color="auto" w:fill="DBDBDB"/>
      </w:pPr>
      <w:bookmarkStart w:name="sPmr-1712395495193" w:id="340"/>
      <w:bookmarkEnd w:id="340"/>
      <w:r>
        <w:rPr/>
        <w:t xml:space="preserve">        return result; </w:t>
      </w:r>
    </w:p>
    <w:p>
      <w:pPr>
        <w:shd w:val="clear" w:color="auto" w:fill="DBDBDB"/>
      </w:pPr>
      <w:bookmarkStart w:name="sPmr-1712395495193" w:id="341"/>
      <w:bookmarkEnd w:id="341"/>
      <w:r>
        <w:rPr/>
        <w:t xml:space="preserve">    } </w:t>
      </w:r>
    </w:p>
    <w:p>
      <w:pPr>
        <w:shd w:val="clear" w:color="auto" w:fill="DBDBDB"/>
      </w:pPr>
      <w:bookmarkStart w:name="sPmr-1712395495193" w:id="342"/>
      <w:bookmarkEnd w:id="342"/>
      <w:r>
        <w:rPr/>
        <w:t xml:space="preserve">     </w:t>
      </w:r>
    </w:p>
    <w:p>
      <w:pPr>
        <w:shd w:val="clear" w:color="auto" w:fill="DBDBDB"/>
      </w:pPr>
      <w:bookmarkStart w:name="sPmr-1712395495193" w:id="343"/>
      <w:bookmarkEnd w:id="343"/>
      <w:r>
        <w:rPr/>
        <w:t xml:space="preserve">    private void helper(int[] nums, List&lt;List&lt;Integer&gt;&gt; result, List&lt;Integer&gt; tmp, int index) { </w:t>
      </w:r>
    </w:p>
    <w:p>
      <w:pPr>
        <w:shd w:val="clear" w:color="auto" w:fill="DBDBDB"/>
      </w:pPr>
      <w:bookmarkStart w:name="sPmr-1712395495193" w:id="344"/>
      <w:bookmarkEnd w:id="344"/>
      <w:r>
        <w:rPr/>
        <w:t xml:space="preserve">        if(index &gt;= nums.length) { </w:t>
      </w:r>
    </w:p>
    <w:p>
      <w:pPr>
        <w:shd w:val="clear" w:color="auto" w:fill="DBDBDB"/>
      </w:pPr>
      <w:bookmarkStart w:name="sPmr-1712395495193" w:id="345"/>
      <w:bookmarkEnd w:id="345"/>
      <w:r>
        <w:rPr/>
        <w:t xml:space="preserve">            if(tmp.size() &gt; 1) { </w:t>
      </w:r>
    </w:p>
    <w:p>
      <w:pPr>
        <w:shd w:val="clear" w:color="auto" w:fill="DBDBDB"/>
      </w:pPr>
      <w:bookmarkStart w:name="sPmr-1712395495193" w:id="346"/>
      <w:bookmarkEnd w:id="346"/>
      <w:r>
        <w:rPr/>
        <w:t xml:space="preserve">                result.add(new ArrayList&lt;Integer&gt;(tmp)); </w:t>
      </w:r>
    </w:p>
    <w:p>
      <w:pPr>
        <w:shd w:val="clear" w:color="auto" w:fill="DBDBDB"/>
      </w:pPr>
      <w:bookmarkStart w:name="sPmr-1712395495193" w:id="347"/>
      <w:bookmarkEnd w:id="347"/>
      <w:r>
        <w:rPr/>
        <w:t xml:space="preserve">            } </w:t>
      </w:r>
    </w:p>
    <w:p>
      <w:pPr>
        <w:shd w:val="clear" w:color="auto" w:fill="DBDBDB"/>
      </w:pPr>
      <w:bookmarkStart w:name="sPmr-1712395495193" w:id="348"/>
      <w:bookmarkEnd w:id="348"/>
      <w:r>
        <w:rPr/>
        <w:t xml:space="preserve">            return; </w:t>
      </w:r>
    </w:p>
    <w:p>
      <w:pPr>
        <w:shd w:val="clear" w:color="auto" w:fill="DBDBDB"/>
      </w:pPr>
      <w:bookmarkStart w:name="sPmr-1712395495193" w:id="349"/>
      <w:bookmarkEnd w:id="349"/>
      <w:r>
        <w:rPr/>
        <w:t xml:space="preserve">        } </w:t>
      </w:r>
    </w:p>
    <w:p>
      <w:pPr>
        <w:shd w:val="clear" w:color="auto" w:fill="DBDBDB"/>
      </w:pPr>
      <w:bookmarkStart w:name="sPmr-1712395495193" w:id="350"/>
      <w:bookmarkEnd w:id="350"/>
      <w:r>
        <w:rPr/>
        <w:t>        // Pick</w:t>
      </w:r>
    </w:p>
    <w:p>
      <w:pPr>
        <w:shd w:val="clear" w:color="auto" w:fill="DBDBDB"/>
      </w:pPr>
      <w:bookmarkStart w:name="sPmr-1712395495193" w:id="351"/>
      <w:bookmarkEnd w:id="351"/>
      <w:r>
        <w:rPr/>
        <w:t xml:space="preserve">        if(tmp.size() == 0 || nums[index] &gt;= tmp.get(tmp.size() - 1)) { </w:t>
      </w:r>
    </w:p>
    <w:p>
      <w:pPr>
        <w:shd w:val="clear" w:color="auto" w:fill="DBDBDB"/>
      </w:pPr>
      <w:bookmarkStart w:name="sPmr-1712395495193" w:id="352"/>
      <w:bookmarkEnd w:id="352"/>
      <w:r>
        <w:rPr/>
        <w:t xml:space="preserve">            tmp.add(nums[index]); </w:t>
      </w:r>
    </w:p>
    <w:p>
      <w:pPr>
        <w:shd w:val="clear" w:color="auto" w:fill="DBDBDB"/>
      </w:pPr>
      <w:bookmarkStart w:name="sPmr-1712395495193" w:id="353"/>
      <w:bookmarkEnd w:id="353"/>
      <w:r>
        <w:rPr/>
        <w:t xml:space="preserve">            helper(nums, result, tmp, index + 1); </w:t>
      </w:r>
    </w:p>
    <w:p>
      <w:pPr>
        <w:shd w:val="clear" w:color="auto" w:fill="DBDBDB"/>
      </w:pPr>
      <w:bookmarkStart w:name="sPmr-1712395495193" w:id="354"/>
      <w:bookmarkEnd w:id="354"/>
      <w:r>
        <w:rPr/>
        <w:t xml:space="preserve">            tmp.remove(tmp.size() - 1); </w:t>
      </w:r>
    </w:p>
    <w:p>
      <w:pPr>
        <w:shd w:val="clear" w:color="auto" w:fill="DBDBDB"/>
      </w:pPr>
      <w:bookmarkStart w:name="sPmr-1712395495193" w:id="355"/>
      <w:bookmarkEnd w:id="355"/>
      <w:r>
        <w:rPr/>
        <w:t xml:space="preserve">        } </w:t>
      </w:r>
    </w:p>
    <w:p>
      <w:pPr>
        <w:shd w:val="clear" w:color="auto" w:fill="DBDBDB"/>
      </w:pPr>
      <w:bookmarkStart w:name="sPmr-1712395495193" w:id="356"/>
      <w:bookmarkEnd w:id="356"/>
      <w:r>
        <w:rPr/>
        <w:t xml:space="preserve">        // Skip "Not pick" branch happen when coming element is duplicate than existing</w:t>
      </w:r>
    </w:p>
    <w:p>
      <w:pPr>
        <w:shd w:val="clear" w:color="auto" w:fill="DBDBDB"/>
      </w:pPr>
      <w:bookmarkStart w:name="sPmr-1712395495193" w:id="357"/>
      <w:bookmarkEnd w:id="357"/>
      <w:r>
        <w:rPr/>
        <w:t xml:space="preserve">        // last element on 'tmp' list =&gt; "tmp.get(tmp.size() - 1) == nums[index]"</w:t>
      </w:r>
    </w:p>
    <w:p>
      <w:pPr>
        <w:shd w:val="clear" w:color="auto" w:fill="DBDBDB"/>
      </w:pPr>
      <w:bookmarkStart w:name="sPmr-1712395495193" w:id="358"/>
      <w:bookmarkEnd w:id="358"/>
      <w:r>
        <w:rPr/>
        <w:t xml:space="preserve">        // Note: graph explain below with "blue" color font</w:t>
      </w:r>
    </w:p>
    <w:p>
      <w:pPr>
        <w:shd w:val="clear" w:color="auto" w:fill="DBDBDB"/>
      </w:pPr>
      <w:bookmarkStart w:name="sPmr-1712395495193" w:id="359"/>
      <w:bookmarkEnd w:id="359"/>
      <w:r>
        <w:rPr/>
        <w:t xml:space="preserve">        if(index &gt; 0 &amp;&amp; tmp.size() &gt; 0 &amp;&amp; tmp.get(tmp.size() - 1) == nums[index]) { </w:t>
      </w:r>
    </w:p>
    <w:p>
      <w:pPr>
        <w:shd w:val="clear" w:color="auto" w:fill="DBDBDB"/>
      </w:pPr>
      <w:bookmarkStart w:name="sPmr-1712395495193" w:id="360"/>
      <w:bookmarkEnd w:id="360"/>
      <w:r>
        <w:rPr/>
        <w:t xml:space="preserve">            return; </w:t>
      </w:r>
    </w:p>
    <w:p>
      <w:pPr>
        <w:shd w:val="clear" w:color="auto" w:fill="DBDBDB"/>
      </w:pPr>
      <w:bookmarkStart w:name="sPmr-1712395495193" w:id="361"/>
      <w:bookmarkEnd w:id="361"/>
      <w:r>
        <w:rPr/>
        <w:t xml:space="preserve">        } </w:t>
      </w:r>
    </w:p>
    <w:p>
      <w:pPr>
        <w:shd w:val="clear" w:color="auto" w:fill="DBDBDB"/>
      </w:pPr>
      <w:bookmarkStart w:name="sPmr-1712395495193" w:id="362"/>
      <w:bookmarkEnd w:id="362"/>
      <w:r>
        <w:rPr/>
        <w:t>        // Not pick</w:t>
      </w:r>
    </w:p>
    <w:p>
      <w:pPr>
        <w:shd w:val="clear" w:color="auto" w:fill="DBDBDB"/>
      </w:pPr>
      <w:bookmarkStart w:name="sPmr-1712395495193" w:id="363"/>
      <w:bookmarkEnd w:id="363"/>
      <w:r>
        <w:rPr/>
        <w:t xml:space="preserve">        helper(nums, result, tmp, index + 1);  </w:t>
      </w:r>
    </w:p>
    <w:p>
      <w:pPr>
        <w:shd w:val="clear" w:color="auto" w:fill="DBDBDB"/>
      </w:pPr>
      <w:bookmarkStart w:name="sPmr-1712395495193" w:id="364"/>
      <w:bookmarkEnd w:id="364"/>
      <w:r>
        <w:rPr/>
        <w:t xml:space="preserve">    } </w:t>
      </w:r>
    </w:p>
    <w:p>
      <w:pPr>
        <w:shd w:val="clear" w:color="auto" w:fill="DBDBDB"/>
      </w:pPr>
      <w:bookmarkStart w:name="sPmr-1712395495193" w:id="365"/>
      <w:bookmarkEnd w:id="365"/>
      <w:r>
        <w:rPr/>
        <w:t>}</w:t>
      </w:r>
    </w:p>
    <w:p>
      <w:pPr>
        <w:shd w:val="clear" w:color="auto" w:fill="DBDBDB"/>
      </w:pPr>
      <w:bookmarkStart w:name="sPmr-1712395495193" w:id="366"/>
      <w:bookmarkEnd w:id="366"/>
    </w:p>
    <w:p>
      <w:pPr>
        <w:shd w:val="clear" w:color="auto" w:fill="DBDBDB"/>
      </w:pPr>
      <w:bookmarkStart w:name="sPmr-1712395495193" w:id="367"/>
      <w:bookmarkEnd w:id="367"/>
      <w:r>
        <w:rPr/>
        <w:t>Time Complexity: O(2^n)</w:t>
      </w:r>
    </w:p>
    <w:p>
      <w:pPr>
        <w:shd w:val="clear" w:color="auto" w:fill="DBDBDB"/>
      </w:pPr>
      <w:bookmarkStart w:name="sPmr-1712395495193" w:id="368"/>
      <w:bookmarkEnd w:id="368"/>
      <w:r>
        <w:rPr/>
        <w:t>Space Complexity: O(2^n)</w:t>
      </w:r>
    </w:p>
    <w:p>
      <w:pPr/>
      <w:bookmarkStart w:name="HcqC-1703231909798" w:id="369"/>
      <w:bookmarkEnd w:id="369"/>
    </w:p>
    <w:p>
      <w:pPr/>
      <w:bookmarkStart w:name="u23y-1703231909800" w:id="370"/>
      <w:bookmarkEnd w:id="370"/>
      <w:r>
        <w:rPr>
          <w:b w:val="true"/>
        </w:rPr>
        <w:t>Refer to</w:t>
      </w:r>
    </w:p>
    <w:p>
      <w:pPr/>
      <w:bookmarkStart w:name="umma-1703231909802" w:id="371"/>
      <w:bookmarkEnd w:id="371"/>
      <w:hyperlink r:id="rId9">
        <w:r>
          <w:rPr>
            <w:color w:val="003884"/>
          </w:rPr>
          <w:t>https://leetcode.com/problems/increasing-subsequences/discuss/97147/Java-solution-beats-100/363291</w:t>
        </w:r>
      </w:hyperlink>
    </w:p>
    <w:p>
      <w:pPr/>
      <w:bookmarkStart w:name="DAyl-1703231909804" w:id="372"/>
      <w:bookmarkEnd w:id="372"/>
      <w:r>
        <w:rPr>
          <w:color w:val="424242"/>
        </w:rPr>
        <w:t>The set is needless:</w:t>
      </w:r>
    </w:p>
    <w:p>
      <w:pPr>
        <w:shd w:val="clear" w:color="auto" w:fill="DBDBDB"/>
      </w:pPr>
      <w:bookmarkStart w:name="6N28-1712395502748" w:id="373"/>
      <w:bookmarkEnd w:id="373"/>
      <w:r>
        <w:rPr/>
        <w:t xml:space="preserve">class Solution { </w:t>
      </w:r>
    </w:p>
    <w:p>
      <w:pPr>
        <w:shd w:val="clear" w:color="auto" w:fill="DBDBDB"/>
      </w:pPr>
      <w:bookmarkStart w:name="6N28-1712395502748" w:id="374"/>
      <w:bookmarkEnd w:id="374"/>
      <w:r>
        <w:rPr/>
        <w:t xml:space="preserve">     </w:t>
      </w:r>
    </w:p>
    <w:p>
      <w:pPr>
        <w:shd w:val="clear" w:color="auto" w:fill="DBDBDB"/>
      </w:pPr>
      <w:bookmarkStart w:name="6N28-1712395502748" w:id="375"/>
      <w:bookmarkEnd w:id="375"/>
      <w:r>
        <w:rPr/>
        <w:t xml:space="preserve">    private List&lt;List&lt;Integer&gt;&gt; result = new ArrayList&lt;&gt;(); </w:t>
      </w:r>
    </w:p>
    <w:p>
      <w:pPr>
        <w:shd w:val="clear" w:color="auto" w:fill="DBDBDB"/>
      </w:pPr>
      <w:bookmarkStart w:name="6N28-1712395502748" w:id="376"/>
      <w:bookmarkEnd w:id="376"/>
      <w:r>
        <w:rPr/>
        <w:t xml:space="preserve">     </w:t>
      </w:r>
    </w:p>
    <w:p>
      <w:pPr>
        <w:shd w:val="clear" w:color="auto" w:fill="DBDBDB"/>
      </w:pPr>
      <w:bookmarkStart w:name="6N28-1712395502748" w:id="377"/>
      <w:bookmarkEnd w:id="377"/>
      <w:r>
        <w:rPr/>
        <w:t xml:space="preserve">    public List&lt;List&lt;Integer&gt;&gt; findSubsequences(int[] nums) { </w:t>
      </w:r>
    </w:p>
    <w:p>
      <w:pPr>
        <w:shd w:val="clear" w:color="auto" w:fill="DBDBDB"/>
      </w:pPr>
      <w:bookmarkStart w:name="6N28-1712395502748" w:id="378"/>
      <w:bookmarkEnd w:id="378"/>
      <w:r>
        <w:rPr/>
        <w:t xml:space="preserve">        helper(nums, 0, new ArrayList&lt;&gt;()); </w:t>
      </w:r>
    </w:p>
    <w:p>
      <w:pPr>
        <w:shd w:val="clear" w:color="auto" w:fill="DBDBDB"/>
      </w:pPr>
      <w:bookmarkStart w:name="6N28-1712395502748" w:id="379"/>
      <w:bookmarkEnd w:id="379"/>
      <w:r>
        <w:rPr/>
        <w:t xml:space="preserve">        return result; </w:t>
      </w:r>
    </w:p>
    <w:p>
      <w:pPr>
        <w:shd w:val="clear" w:color="auto" w:fill="DBDBDB"/>
      </w:pPr>
      <w:bookmarkStart w:name="6N28-1712395502748" w:id="380"/>
      <w:bookmarkEnd w:id="380"/>
      <w:r>
        <w:rPr/>
        <w:t xml:space="preserve">    } </w:t>
      </w:r>
    </w:p>
    <w:p>
      <w:pPr>
        <w:shd w:val="clear" w:color="auto" w:fill="DBDBDB"/>
      </w:pPr>
      <w:bookmarkStart w:name="6N28-1712395502748" w:id="381"/>
      <w:bookmarkEnd w:id="381"/>
      <w:r>
        <w:rPr/>
        <w:t xml:space="preserve">     </w:t>
      </w:r>
    </w:p>
    <w:p>
      <w:pPr>
        <w:shd w:val="clear" w:color="auto" w:fill="DBDBDB"/>
      </w:pPr>
      <w:bookmarkStart w:name="6N28-1712395502748" w:id="382"/>
      <w:bookmarkEnd w:id="382"/>
      <w:r>
        <w:rPr/>
        <w:t xml:space="preserve">    private void helper(int[] nums, int index, List&lt;Integer&gt; ans) { </w:t>
      </w:r>
    </w:p>
    <w:p>
      <w:pPr>
        <w:shd w:val="clear" w:color="auto" w:fill="DBDBDB"/>
      </w:pPr>
      <w:bookmarkStart w:name="6N28-1712395502748" w:id="383"/>
      <w:bookmarkEnd w:id="383"/>
      <w:r>
        <w:rPr/>
        <w:t xml:space="preserve">        if (index &gt; nums.length - 1) { </w:t>
      </w:r>
    </w:p>
    <w:p>
      <w:pPr>
        <w:shd w:val="clear" w:color="auto" w:fill="DBDBDB"/>
      </w:pPr>
      <w:bookmarkStart w:name="6N28-1712395502748" w:id="384"/>
      <w:bookmarkEnd w:id="384"/>
      <w:r>
        <w:rPr/>
        <w:t xml:space="preserve">            if (ans.size() &gt; 1) result.add(new ArrayList&lt;&gt;(ans)); </w:t>
      </w:r>
    </w:p>
    <w:p>
      <w:pPr>
        <w:shd w:val="clear" w:color="auto" w:fill="DBDBDB"/>
      </w:pPr>
      <w:bookmarkStart w:name="6N28-1712395502748" w:id="385"/>
      <w:bookmarkEnd w:id="385"/>
      <w:r>
        <w:rPr/>
        <w:t xml:space="preserve">            return; </w:t>
      </w:r>
    </w:p>
    <w:p>
      <w:pPr>
        <w:shd w:val="clear" w:color="auto" w:fill="DBDBDB"/>
      </w:pPr>
      <w:bookmarkStart w:name="6N28-1712395502748" w:id="386"/>
      <w:bookmarkEnd w:id="386"/>
      <w:r>
        <w:rPr/>
        <w:t xml:space="preserve">        }  </w:t>
      </w:r>
    </w:p>
    <w:p>
      <w:pPr>
        <w:shd w:val="clear" w:color="auto" w:fill="DBDBDB"/>
      </w:pPr>
      <w:bookmarkStart w:name="6N28-1712395502748" w:id="387"/>
      <w:bookmarkEnd w:id="387"/>
      <w:r>
        <w:rPr/>
        <w:t xml:space="preserve">         </w:t>
      </w:r>
    </w:p>
    <w:p>
      <w:pPr>
        <w:shd w:val="clear" w:color="auto" w:fill="DBDBDB"/>
      </w:pPr>
      <w:bookmarkStart w:name="6N28-1712395502748" w:id="388"/>
      <w:bookmarkEnd w:id="388"/>
      <w:r>
        <w:rPr/>
        <w:t xml:space="preserve">        if (ans.isEmpty() || nums[index] &gt;= ans.get(ans.size() - 1)) { </w:t>
      </w:r>
    </w:p>
    <w:p>
      <w:pPr>
        <w:shd w:val="clear" w:color="auto" w:fill="DBDBDB"/>
      </w:pPr>
      <w:bookmarkStart w:name="6N28-1712395502748" w:id="389"/>
      <w:bookmarkEnd w:id="389"/>
      <w:r>
        <w:rPr/>
        <w:t xml:space="preserve">            ans.add(nums[index]); </w:t>
      </w:r>
    </w:p>
    <w:p>
      <w:pPr>
        <w:shd w:val="clear" w:color="auto" w:fill="DBDBDB"/>
      </w:pPr>
      <w:bookmarkStart w:name="6N28-1712395502748" w:id="390"/>
      <w:bookmarkEnd w:id="390"/>
      <w:r>
        <w:rPr/>
        <w:t xml:space="preserve">            helper(nums, index + 1, ans); </w:t>
      </w:r>
    </w:p>
    <w:p>
      <w:pPr>
        <w:shd w:val="clear" w:color="auto" w:fill="DBDBDB"/>
      </w:pPr>
      <w:bookmarkStart w:name="6N28-1712395502748" w:id="391"/>
      <w:bookmarkEnd w:id="391"/>
      <w:r>
        <w:rPr/>
        <w:t xml:space="preserve">            ans.remove(ans.size() - 1); </w:t>
      </w:r>
    </w:p>
    <w:p>
      <w:pPr>
        <w:shd w:val="clear" w:color="auto" w:fill="DBDBDB"/>
      </w:pPr>
      <w:bookmarkStart w:name="6N28-1712395502748" w:id="392"/>
      <w:bookmarkEnd w:id="392"/>
      <w:r>
        <w:rPr/>
        <w:t xml:space="preserve">        } </w:t>
      </w:r>
    </w:p>
    <w:p>
      <w:pPr>
        <w:shd w:val="clear" w:color="auto" w:fill="DBDBDB"/>
      </w:pPr>
      <w:bookmarkStart w:name="6N28-1712395502748" w:id="393"/>
      <w:bookmarkEnd w:id="393"/>
      <w:r>
        <w:rPr/>
        <w:t xml:space="preserve">         </w:t>
      </w:r>
    </w:p>
    <w:p>
      <w:pPr>
        <w:shd w:val="clear" w:color="auto" w:fill="DBDBDB"/>
      </w:pPr>
      <w:bookmarkStart w:name="6N28-1712395502748" w:id="394"/>
      <w:bookmarkEnd w:id="394"/>
      <w:r>
        <w:rPr/>
        <w:t xml:space="preserve">        // repeated value, so don't need to drill down. </w:t>
      </w:r>
    </w:p>
    <w:p>
      <w:pPr>
        <w:shd w:val="clear" w:color="auto" w:fill="DBDBDB"/>
      </w:pPr>
      <w:bookmarkStart w:name="6N28-1712395502748" w:id="395"/>
      <w:bookmarkEnd w:id="395"/>
      <w:r>
        <w:rPr/>
        <w:t xml:space="preserve">        if (index &gt; 0  </w:t>
      </w:r>
    </w:p>
    <w:p>
      <w:pPr>
        <w:shd w:val="clear" w:color="auto" w:fill="DBDBDB"/>
      </w:pPr>
      <w:bookmarkStart w:name="6N28-1712395502748" w:id="396"/>
      <w:bookmarkEnd w:id="396"/>
      <w:r>
        <w:rPr/>
        <w:t xml:space="preserve">            &amp;&amp; ans.size() &gt; 0  </w:t>
      </w:r>
    </w:p>
    <w:p>
      <w:pPr>
        <w:shd w:val="clear" w:color="auto" w:fill="DBDBDB"/>
      </w:pPr>
      <w:bookmarkStart w:name="6N28-1712395502748" w:id="397"/>
      <w:bookmarkEnd w:id="397"/>
      <w:r>
        <w:rPr/>
        <w:t xml:space="preserve">            &amp;&amp; nums[index] == ans.get(ans.size() - 1)) { </w:t>
      </w:r>
    </w:p>
    <w:p>
      <w:pPr>
        <w:shd w:val="clear" w:color="auto" w:fill="DBDBDB"/>
      </w:pPr>
      <w:bookmarkStart w:name="6N28-1712395502748" w:id="398"/>
      <w:bookmarkEnd w:id="398"/>
      <w:r>
        <w:rPr/>
        <w:t xml:space="preserve">            return; </w:t>
      </w:r>
    </w:p>
    <w:p>
      <w:pPr>
        <w:shd w:val="clear" w:color="auto" w:fill="DBDBDB"/>
      </w:pPr>
      <w:bookmarkStart w:name="6N28-1712395502748" w:id="399"/>
      <w:bookmarkEnd w:id="399"/>
      <w:r>
        <w:rPr/>
        <w:t xml:space="preserve">        } </w:t>
      </w:r>
    </w:p>
    <w:p>
      <w:pPr>
        <w:shd w:val="clear" w:color="auto" w:fill="DBDBDB"/>
      </w:pPr>
      <w:bookmarkStart w:name="6N28-1712395502748" w:id="400"/>
      <w:bookmarkEnd w:id="400"/>
      <w:r>
        <w:rPr/>
        <w:t xml:space="preserve">        helper(nums, index + 1, ans); </w:t>
      </w:r>
    </w:p>
    <w:p>
      <w:pPr>
        <w:shd w:val="clear" w:color="auto" w:fill="DBDBDB"/>
      </w:pPr>
      <w:bookmarkStart w:name="6N28-1712395502748" w:id="401"/>
      <w:bookmarkEnd w:id="401"/>
      <w:r>
        <w:rPr/>
        <w:t xml:space="preserve">    } </w:t>
      </w:r>
    </w:p>
    <w:p>
      <w:pPr>
        <w:shd w:val="clear" w:color="auto" w:fill="DBDBDB"/>
      </w:pPr>
      <w:bookmarkStart w:name="6N28-1712395502748" w:id="402"/>
      <w:bookmarkEnd w:id="402"/>
      <w:r>
        <w:rPr/>
        <w:t>}</w:t>
      </w:r>
    </w:p>
    <w:p>
      <w:pPr/>
      <w:bookmarkStart w:name="6flO-1703231909867" w:id="403"/>
      <w:bookmarkEnd w:id="403"/>
    </w:p>
    <w:p>
      <w:pPr/>
      <w:bookmarkStart w:name="g6bu-1703231909869" w:id="404"/>
      <w:bookmarkEnd w:id="404"/>
      <w:r>
        <w:rPr>
          <w:b w:val="true"/>
          <w:highlight w:val="lightGray"/>
        </w:rPr>
        <w:t>Correct solution 2.2 "Pick" before "Not pick" style 2, just merge 'return' condition with "Not pick" branch</w:t>
      </w:r>
    </w:p>
    <w:p>
      <w:pPr>
        <w:shd w:val="clear" w:color="auto" w:fill="DBDBDB"/>
      </w:pPr>
      <w:bookmarkStart w:name="35Ct-1712395510826" w:id="405"/>
      <w:bookmarkEnd w:id="405"/>
      <w:r>
        <w:rPr/>
        <w:t xml:space="preserve">class Solution { </w:t>
      </w:r>
    </w:p>
    <w:p>
      <w:pPr>
        <w:shd w:val="clear" w:color="auto" w:fill="DBDBDB"/>
      </w:pPr>
      <w:bookmarkStart w:name="35Ct-1712395510826" w:id="406"/>
      <w:bookmarkEnd w:id="406"/>
      <w:r>
        <w:rPr/>
        <w:t xml:space="preserve">    public List&lt;List&lt;Integer&gt;&gt; findSubsequences(int[] nums) { </w:t>
      </w:r>
    </w:p>
    <w:p>
      <w:pPr>
        <w:shd w:val="clear" w:color="auto" w:fill="DBDBDB"/>
      </w:pPr>
      <w:bookmarkStart w:name="35Ct-1712395510826" w:id="407"/>
      <w:bookmarkEnd w:id="407"/>
      <w:r>
        <w:rPr/>
        <w:t xml:space="preserve">        List&lt;List&lt;Integer&gt;&gt; result = new ArrayList&lt;List&lt;Integer&gt;&gt;(); </w:t>
      </w:r>
    </w:p>
    <w:p>
      <w:pPr>
        <w:shd w:val="clear" w:color="auto" w:fill="DBDBDB"/>
      </w:pPr>
      <w:bookmarkStart w:name="35Ct-1712395510826" w:id="408"/>
      <w:bookmarkEnd w:id="408"/>
      <w:r>
        <w:rPr/>
        <w:t xml:space="preserve">        helper(nums, result, new ArrayList&lt;Integer&gt;(), 0); </w:t>
      </w:r>
    </w:p>
    <w:p>
      <w:pPr>
        <w:shd w:val="clear" w:color="auto" w:fill="DBDBDB"/>
      </w:pPr>
      <w:bookmarkStart w:name="35Ct-1712395510826" w:id="409"/>
      <w:bookmarkEnd w:id="409"/>
      <w:r>
        <w:rPr/>
        <w:t xml:space="preserve">        return result; </w:t>
      </w:r>
    </w:p>
    <w:p>
      <w:pPr>
        <w:shd w:val="clear" w:color="auto" w:fill="DBDBDB"/>
      </w:pPr>
      <w:bookmarkStart w:name="35Ct-1712395510826" w:id="410"/>
      <w:bookmarkEnd w:id="410"/>
      <w:r>
        <w:rPr/>
        <w:t xml:space="preserve">    } </w:t>
      </w:r>
    </w:p>
    <w:p>
      <w:pPr>
        <w:shd w:val="clear" w:color="auto" w:fill="DBDBDB"/>
      </w:pPr>
      <w:bookmarkStart w:name="35Ct-1712395510826" w:id="411"/>
      <w:bookmarkEnd w:id="411"/>
      <w:r>
        <w:rPr/>
        <w:t xml:space="preserve">     </w:t>
      </w:r>
    </w:p>
    <w:p>
      <w:pPr>
        <w:shd w:val="clear" w:color="auto" w:fill="DBDBDB"/>
      </w:pPr>
      <w:bookmarkStart w:name="35Ct-1712395510826" w:id="412"/>
      <w:bookmarkEnd w:id="412"/>
      <w:r>
        <w:rPr/>
        <w:t xml:space="preserve">    private void helper(int[] nums, List&lt;List&lt;Integer&gt;&gt; result, List&lt;Integer&gt; tmp, int index) { </w:t>
      </w:r>
    </w:p>
    <w:p>
      <w:pPr>
        <w:shd w:val="clear" w:color="auto" w:fill="DBDBDB"/>
      </w:pPr>
      <w:bookmarkStart w:name="35Ct-1712395510826" w:id="413"/>
      <w:bookmarkEnd w:id="413"/>
      <w:r>
        <w:rPr/>
        <w:t xml:space="preserve">        if(index &gt;= nums.length) { </w:t>
      </w:r>
    </w:p>
    <w:p>
      <w:pPr>
        <w:shd w:val="clear" w:color="auto" w:fill="DBDBDB"/>
      </w:pPr>
      <w:bookmarkStart w:name="35Ct-1712395510826" w:id="414"/>
      <w:bookmarkEnd w:id="414"/>
      <w:r>
        <w:rPr/>
        <w:t xml:space="preserve">            if(tmp.size() &gt; 1) { </w:t>
      </w:r>
    </w:p>
    <w:p>
      <w:pPr>
        <w:shd w:val="clear" w:color="auto" w:fill="DBDBDB"/>
      </w:pPr>
      <w:bookmarkStart w:name="35Ct-1712395510826" w:id="415"/>
      <w:bookmarkEnd w:id="415"/>
      <w:r>
        <w:rPr/>
        <w:t xml:space="preserve">                result.add(new ArrayList&lt;Integer&gt;(tmp)); </w:t>
      </w:r>
    </w:p>
    <w:p>
      <w:pPr>
        <w:shd w:val="clear" w:color="auto" w:fill="DBDBDB"/>
      </w:pPr>
      <w:bookmarkStart w:name="35Ct-1712395510826" w:id="416"/>
      <w:bookmarkEnd w:id="416"/>
      <w:r>
        <w:rPr/>
        <w:t xml:space="preserve">            } </w:t>
      </w:r>
    </w:p>
    <w:p>
      <w:pPr>
        <w:shd w:val="clear" w:color="auto" w:fill="DBDBDB"/>
      </w:pPr>
      <w:bookmarkStart w:name="35Ct-1712395510826" w:id="417"/>
      <w:bookmarkEnd w:id="417"/>
      <w:r>
        <w:rPr/>
        <w:t xml:space="preserve">            return; </w:t>
      </w:r>
    </w:p>
    <w:p>
      <w:pPr>
        <w:shd w:val="clear" w:color="auto" w:fill="DBDBDB"/>
      </w:pPr>
      <w:bookmarkStart w:name="35Ct-1712395510826" w:id="418"/>
      <w:bookmarkEnd w:id="418"/>
      <w:r>
        <w:rPr/>
        <w:t xml:space="preserve">        } </w:t>
      </w:r>
    </w:p>
    <w:p>
      <w:pPr>
        <w:shd w:val="clear" w:color="auto" w:fill="DBDBDB"/>
      </w:pPr>
      <w:bookmarkStart w:name="35Ct-1712395510826" w:id="419"/>
      <w:bookmarkEnd w:id="419"/>
      <w:r>
        <w:rPr/>
        <w:t xml:space="preserve">        // Pick </w:t>
      </w:r>
    </w:p>
    <w:p>
      <w:pPr>
        <w:shd w:val="clear" w:color="auto" w:fill="DBDBDB"/>
      </w:pPr>
      <w:bookmarkStart w:name="35Ct-1712395510826" w:id="420"/>
      <w:bookmarkEnd w:id="420"/>
      <w:r>
        <w:rPr/>
        <w:t xml:space="preserve">        if(tmp.size() == 0 || nums[index] &gt;= tmp.get(tmp.size() - 1)) { </w:t>
      </w:r>
    </w:p>
    <w:p>
      <w:pPr>
        <w:shd w:val="clear" w:color="auto" w:fill="DBDBDB"/>
      </w:pPr>
      <w:bookmarkStart w:name="35Ct-1712395510826" w:id="421"/>
      <w:bookmarkEnd w:id="421"/>
      <w:r>
        <w:rPr/>
        <w:t xml:space="preserve">            tmp.add(nums[index]); </w:t>
      </w:r>
    </w:p>
    <w:p>
      <w:pPr>
        <w:shd w:val="clear" w:color="auto" w:fill="DBDBDB"/>
      </w:pPr>
      <w:bookmarkStart w:name="35Ct-1712395510826" w:id="422"/>
      <w:bookmarkEnd w:id="422"/>
      <w:r>
        <w:rPr/>
        <w:t xml:space="preserve">            helper(nums, result, tmp, index + 1); </w:t>
      </w:r>
    </w:p>
    <w:p>
      <w:pPr>
        <w:shd w:val="clear" w:color="auto" w:fill="DBDBDB"/>
      </w:pPr>
      <w:bookmarkStart w:name="35Ct-1712395510826" w:id="423"/>
      <w:bookmarkEnd w:id="423"/>
      <w:r>
        <w:rPr/>
        <w:t xml:space="preserve">            tmp.remove(tmp.size() - 1); </w:t>
      </w:r>
    </w:p>
    <w:p>
      <w:pPr>
        <w:shd w:val="clear" w:color="auto" w:fill="DBDBDB"/>
      </w:pPr>
      <w:bookmarkStart w:name="35Ct-1712395510826" w:id="424"/>
      <w:bookmarkEnd w:id="424"/>
      <w:r>
        <w:rPr/>
        <w:t xml:space="preserve">        } </w:t>
      </w:r>
    </w:p>
    <w:p>
      <w:pPr>
        <w:shd w:val="clear" w:color="auto" w:fill="DBDBDB"/>
      </w:pPr>
      <w:bookmarkStart w:name="35Ct-1712395510826" w:id="425"/>
      <w:bookmarkEnd w:id="425"/>
      <w:r>
        <w:rPr/>
        <w:t xml:space="preserve">        // Skip "Not pick" branch happen when coming element is duplicate than existing</w:t>
      </w:r>
    </w:p>
    <w:p>
      <w:pPr>
        <w:shd w:val="clear" w:color="auto" w:fill="DBDBDB"/>
      </w:pPr>
      <w:bookmarkStart w:name="35Ct-1712395510826" w:id="426"/>
      <w:bookmarkEnd w:id="426"/>
      <w:r>
        <w:rPr/>
        <w:t xml:space="preserve">        // last element on 'tmp' list =&gt; "tmp.get(tmp.size() - 1) == nums[index]"</w:t>
      </w:r>
    </w:p>
    <w:p>
      <w:pPr>
        <w:shd w:val="clear" w:color="auto" w:fill="DBDBDB"/>
      </w:pPr>
      <w:bookmarkStart w:name="35Ct-1712395510826" w:id="427"/>
      <w:bookmarkEnd w:id="427"/>
      <w:r>
        <w:rPr/>
        <w:t xml:space="preserve">        // Note: graph explain below with "blue" color font</w:t>
      </w:r>
    </w:p>
    <w:p>
      <w:pPr>
        <w:shd w:val="clear" w:color="auto" w:fill="DBDBDB"/>
      </w:pPr>
      <w:bookmarkStart w:name="35Ct-1712395510826" w:id="428"/>
      <w:bookmarkEnd w:id="428"/>
      <w:r>
        <w:rPr/>
        <w:t xml:space="preserve">        //if(index &gt; 0 &amp;&amp; tmp.size() &gt; 0 &amp;&amp; tmp.get(tmp.size() - 1) == nums[index]) {</w:t>
      </w:r>
    </w:p>
    <w:p>
      <w:pPr>
        <w:shd w:val="clear" w:color="auto" w:fill="DBDBDB"/>
      </w:pPr>
      <w:bookmarkStart w:name="35Ct-1712395510826" w:id="429"/>
      <w:bookmarkEnd w:id="429"/>
      <w:r>
        <w:rPr/>
        <w:t>        //    return;</w:t>
      </w:r>
    </w:p>
    <w:p>
      <w:pPr>
        <w:shd w:val="clear" w:color="auto" w:fill="DBDBDB"/>
      </w:pPr>
      <w:bookmarkStart w:name="35Ct-1712395510826" w:id="430"/>
      <w:bookmarkEnd w:id="430"/>
      <w:r>
        <w:rPr/>
        <w:t>        //}</w:t>
      </w:r>
    </w:p>
    <w:p>
      <w:pPr>
        <w:shd w:val="clear" w:color="auto" w:fill="DBDBDB"/>
      </w:pPr>
      <w:bookmarkStart w:name="35Ct-1712395510826" w:id="431"/>
      <w:bookmarkEnd w:id="431"/>
      <w:r>
        <w:rPr/>
        <w:t xml:space="preserve">        // Not pick (merge 'return' condition with "Not pick" branch based on solution 2.1) </w:t>
      </w:r>
    </w:p>
    <w:p>
      <w:pPr>
        <w:shd w:val="clear" w:color="auto" w:fill="DBDBDB"/>
      </w:pPr>
      <w:bookmarkStart w:name="35Ct-1712395510826" w:id="432"/>
      <w:bookmarkEnd w:id="432"/>
      <w:r>
        <w:rPr/>
        <w:t xml:space="preserve">        if(index == 0 || tmp.size() == 0 || tmp.get(tmp.size() - 1) != nums[index]) { </w:t>
      </w:r>
    </w:p>
    <w:p>
      <w:pPr>
        <w:shd w:val="clear" w:color="auto" w:fill="DBDBDB"/>
      </w:pPr>
      <w:bookmarkStart w:name="35Ct-1712395510826" w:id="433"/>
      <w:bookmarkEnd w:id="433"/>
      <w:r>
        <w:rPr/>
        <w:t xml:space="preserve">            helper(nums, result, tmp, index + 1);  </w:t>
      </w:r>
    </w:p>
    <w:p>
      <w:pPr>
        <w:shd w:val="clear" w:color="auto" w:fill="DBDBDB"/>
      </w:pPr>
      <w:bookmarkStart w:name="35Ct-1712395510826" w:id="434"/>
      <w:bookmarkEnd w:id="434"/>
      <w:r>
        <w:rPr/>
        <w:t xml:space="preserve">        } </w:t>
      </w:r>
    </w:p>
    <w:p>
      <w:pPr>
        <w:shd w:val="clear" w:color="auto" w:fill="DBDBDB"/>
      </w:pPr>
      <w:bookmarkStart w:name="35Ct-1712395510826" w:id="435"/>
      <w:bookmarkEnd w:id="435"/>
      <w:r>
        <w:rPr/>
        <w:t xml:space="preserve">    } </w:t>
      </w:r>
    </w:p>
    <w:p>
      <w:pPr>
        <w:shd w:val="clear" w:color="auto" w:fill="DBDBDB"/>
      </w:pPr>
      <w:bookmarkStart w:name="35Ct-1712395510826" w:id="436"/>
      <w:bookmarkEnd w:id="436"/>
      <w:r>
        <w:rPr/>
        <w:t>}</w:t>
      </w:r>
    </w:p>
    <w:p>
      <w:pPr>
        <w:shd w:val="clear" w:color="auto" w:fill="DBDBDB"/>
      </w:pPr>
      <w:bookmarkStart w:name="35Ct-1712395510826" w:id="437"/>
      <w:bookmarkEnd w:id="437"/>
    </w:p>
    <w:p>
      <w:pPr>
        <w:shd w:val="clear" w:color="auto" w:fill="DBDBDB"/>
      </w:pPr>
      <w:bookmarkStart w:name="35Ct-1712395510826" w:id="438"/>
      <w:bookmarkEnd w:id="438"/>
      <w:r>
        <w:rPr/>
        <w:t>Time Complexity: O(2^n)</w:t>
      </w:r>
    </w:p>
    <w:p>
      <w:pPr>
        <w:shd w:val="clear" w:color="auto" w:fill="DBDBDB"/>
      </w:pPr>
      <w:bookmarkStart w:name="35Ct-1712395510826" w:id="439"/>
      <w:bookmarkEnd w:id="439"/>
      <w:r>
        <w:rPr/>
        <w:t>Space Complexity: O(2^n)</w:t>
      </w:r>
    </w:p>
    <w:p>
      <w:pPr/>
      <w:bookmarkStart w:name="I2nw-1703231909924" w:id="440"/>
      <w:bookmarkEnd w:id="440"/>
    </w:p>
    <w:p>
      <w:pPr/>
      <w:bookmarkStart w:name="oyMG-1703231909926" w:id="441"/>
      <w:bookmarkEnd w:id="441"/>
      <w:r>
        <w:rPr>
          <w:b w:val="true"/>
          <w:highlight w:val="lightGray"/>
        </w:rPr>
        <w:t>Correct solution 2.3 "Not pick" before "Pick", switch the branch will not impact the result, because no local variable used like L90.Subsets II</w:t>
      </w:r>
    </w:p>
    <w:p>
      <w:pPr>
        <w:shd w:val="clear" w:color="auto" w:fill="DBDBDB"/>
      </w:pPr>
      <w:bookmarkStart w:name="nJ3a-1712395518737" w:id="442"/>
      <w:bookmarkEnd w:id="442"/>
      <w:r>
        <w:rPr/>
        <w:t xml:space="preserve">class Solution { </w:t>
      </w:r>
    </w:p>
    <w:p>
      <w:pPr>
        <w:shd w:val="clear" w:color="auto" w:fill="DBDBDB"/>
      </w:pPr>
      <w:bookmarkStart w:name="nJ3a-1712395518737" w:id="443"/>
      <w:bookmarkEnd w:id="443"/>
      <w:r>
        <w:rPr/>
        <w:t xml:space="preserve">    public List&lt;List&lt;Integer&gt;&gt; findSubsequences(int[] nums) { </w:t>
      </w:r>
    </w:p>
    <w:p>
      <w:pPr>
        <w:shd w:val="clear" w:color="auto" w:fill="DBDBDB"/>
      </w:pPr>
      <w:bookmarkStart w:name="nJ3a-1712395518737" w:id="444"/>
      <w:bookmarkEnd w:id="444"/>
      <w:r>
        <w:rPr/>
        <w:t xml:space="preserve">        List&lt;List&lt;Integer&gt;&gt; result = new ArrayList&lt;List&lt;Integer&gt;&gt;(); </w:t>
      </w:r>
    </w:p>
    <w:p>
      <w:pPr>
        <w:shd w:val="clear" w:color="auto" w:fill="DBDBDB"/>
      </w:pPr>
      <w:bookmarkStart w:name="nJ3a-1712395518737" w:id="445"/>
      <w:bookmarkEnd w:id="445"/>
      <w:r>
        <w:rPr/>
        <w:t xml:space="preserve">        helper(nums, result, new ArrayList&lt;Integer&gt;(), 0); </w:t>
      </w:r>
    </w:p>
    <w:p>
      <w:pPr>
        <w:shd w:val="clear" w:color="auto" w:fill="DBDBDB"/>
      </w:pPr>
      <w:bookmarkStart w:name="nJ3a-1712395518737" w:id="446"/>
      <w:bookmarkEnd w:id="446"/>
      <w:r>
        <w:rPr/>
        <w:t xml:space="preserve">        return result; </w:t>
      </w:r>
    </w:p>
    <w:p>
      <w:pPr>
        <w:shd w:val="clear" w:color="auto" w:fill="DBDBDB"/>
      </w:pPr>
      <w:bookmarkStart w:name="nJ3a-1712395518737" w:id="447"/>
      <w:bookmarkEnd w:id="447"/>
      <w:r>
        <w:rPr/>
        <w:t xml:space="preserve">    } </w:t>
      </w:r>
    </w:p>
    <w:p>
      <w:pPr>
        <w:shd w:val="clear" w:color="auto" w:fill="DBDBDB"/>
      </w:pPr>
      <w:bookmarkStart w:name="nJ3a-1712395518737" w:id="448"/>
      <w:bookmarkEnd w:id="448"/>
      <w:r>
        <w:rPr/>
        <w:t xml:space="preserve">     </w:t>
      </w:r>
    </w:p>
    <w:p>
      <w:pPr>
        <w:shd w:val="clear" w:color="auto" w:fill="DBDBDB"/>
      </w:pPr>
      <w:bookmarkStart w:name="nJ3a-1712395518737" w:id="449"/>
      <w:bookmarkEnd w:id="449"/>
      <w:r>
        <w:rPr/>
        <w:t xml:space="preserve">    private void helper(int[] nums, List&lt;List&lt;Integer&gt;&gt; result, List&lt;Integer&gt; tmp, int index) { </w:t>
      </w:r>
    </w:p>
    <w:p>
      <w:pPr>
        <w:shd w:val="clear" w:color="auto" w:fill="DBDBDB"/>
      </w:pPr>
      <w:bookmarkStart w:name="nJ3a-1712395518737" w:id="450"/>
      <w:bookmarkEnd w:id="450"/>
      <w:r>
        <w:rPr/>
        <w:t xml:space="preserve">        if(index &gt;= nums.length) { </w:t>
      </w:r>
    </w:p>
    <w:p>
      <w:pPr>
        <w:shd w:val="clear" w:color="auto" w:fill="DBDBDB"/>
      </w:pPr>
      <w:bookmarkStart w:name="nJ3a-1712395518737" w:id="451"/>
      <w:bookmarkEnd w:id="451"/>
      <w:r>
        <w:rPr/>
        <w:t xml:space="preserve">            if(tmp.size() &gt; 1) { </w:t>
      </w:r>
    </w:p>
    <w:p>
      <w:pPr>
        <w:shd w:val="clear" w:color="auto" w:fill="DBDBDB"/>
      </w:pPr>
      <w:bookmarkStart w:name="nJ3a-1712395518737" w:id="452"/>
      <w:bookmarkEnd w:id="452"/>
      <w:r>
        <w:rPr/>
        <w:t xml:space="preserve">                result.add(new ArrayList&lt;Integer&gt;(tmp)); </w:t>
      </w:r>
    </w:p>
    <w:p>
      <w:pPr>
        <w:shd w:val="clear" w:color="auto" w:fill="DBDBDB"/>
      </w:pPr>
      <w:bookmarkStart w:name="nJ3a-1712395518737" w:id="453"/>
      <w:bookmarkEnd w:id="453"/>
      <w:r>
        <w:rPr/>
        <w:t xml:space="preserve">            } </w:t>
      </w:r>
    </w:p>
    <w:p>
      <w:pPr>
        <w:shd w:val="clear" w:color="auto" w:fill="DBDBDB"/>
      </w:pPr>
      <w:bookmarkStart w:name="nJ3a-1712395518737" w:id="454"/>
      <w:bookmarkEnd w:id="454"/>
      <w:r>
        <w:rPr/>
        <w:t xml:space="preserve">            return; </w:t>
      </w:r>
    </w:p>
    <w:p>
      <w:pPr>
        <w:shd w:val="clear" w:color="auto" w:fill="DBDBDB"/>
      </w:pPr>
      <w:bookmarkStart w:name="nJ3a-1712395518737" w:id="455"/>
      <w:bookmarkEnd w:id="455"/>
      <w:r>
        <w:rPr/>
        <w:t xml:space="preserve">        } </w:t>
      </w:r>
    </w:p>
    <w:p>
      <w:pPr>
        <w:shd w:val="clear" w:color="auto" w:fill="DBDBDB"/>
      </w:pPr>
      <w:bookmarkStart w:name="nJ3a-1712395518737" w:id="456"/>
      <w:bookmarkEnd w:id="456"/>
      <w:r>
        <w:rPr/>
        <w:t xml:space="preserve">        // Not pick </w:t>
      </w:r>
    </w:p>
    <w:p>
      <w:pPr>
        <w:shd w:val="clear" w:color="auto" w:fill="DBDBDB"/>
      </w:pPr>
      <w:bookmarkStart w:name="nJ3a-1712395518737" w:id="457"/>
      <w:bookmarkEnd w:id="457"/>
      <w:r>
        <w:rPr/>
        <w:t xml:space="preserve">        if(index == 0 || tmp.size() == 0 || tmp.get(tmp.size() - 1) != nums[index]) { </w:t>
      </w:r>
    </w:p>
    <w:p>
      <w:pPr>
        <w:shd w:val="clear" w:color="auto" w:fill="DBDBDB"/>
      </w:pPr>
      <w:bookmarkStart w:name="nJ3a-1712395518737" w:id="458"/>
      <w:bookmarkEnd w:id="458"/>
      <w:r>
        <w:rPr/>
        <w:t xml:space="preserve">            helper(nums, result, tmp, index + 1);  </w:t>
      </w:r>
    </w:p>
    <w:p>
      <w:pPr>
        <w:shd w:val="clear" w:color="auto" w:fill="DBDBDB"/>
      </w:pPr>
      <w:bookmarkStart w:name="nJ3a-1712395518737" w:id="459"/>
      <w:bookmarkEnd w:id="459"/>
      <w:r>
        <w:rPr/>
        <w:t xml:space="preserve">        } </w:t>
      </w:r>
    </w:p>
    <w:p>
      <w:pPr>
        <w:shd w:val="clear" w:color="auto" w:fill="DBDBDB"/>
      </w:pPr>
      <w:bookmarkStart w:name="nJ3a-1712395518737" w:id="460"/>
      <w:bookmarkEnd w:id="460"/>
      <w:r>
        <w:rPr/>
        <w:t xml:space="preserve">        // Pick </w:t>
      </w:r>
    </w:p>
    <w:p>
      <w:pPr>
        <w:shd w:val="clear" w:color="auto" w:fill="DBDBDB"/>
      </w:pPr>
      <w:bookmarkStart w:name="nJ3a-1712395518737" w:id="461"/>
      <w:bookmarkEnd w:id="461"/>
      <w:r>
        <w:rPr/>
        <w:t xml:space="preserve">        if(tmp.size() == 0 || nums[index] &gt;= tmp.get(tmp.size() - 1)) { </w:t>
      </w:r>
    </w:p>
    <w:p>
      <w:pPr>
        <w:shd w:val="clear" w:color="auto" w:fill="DBDBDB"/>
      </w:pPr>
      <w:bookmarkStart w:name="nJ3a-1712395518737" w:id="462"/>
      <w:bookmarkEnd w:id="462"/>
      <w:r>
        <w:rPr/>
        <w:t xml:space="preserve">            tmp.add(nums[index]); </w:t>
      </w:r>
    </w:p>
    <w:p>
      <w:pPr>
        <w:shd w:val="clear" w:color="auto" w:fill="DBDBDB"/>
      </w:pPr>
      <w:bookmarkStart w:name="nJ3a-1712395518737" w:id="463"/>
      <w:bookmarkEnd w:id="463"/>
      <w:r>
        <w:rPr/>
        <w:t xml:space="preserve">            helper(nums, result, tmp, index + 1); </w:t>
      </w:r>
    </w:p>
    <w:p>
      <w:pPr>
        <w:shd w:val="clear" w:color="auto" w:fill="DBDBDB"/>
      </w:pPr>
      <w:bookmarkStart w:name="nJ3a-1712395518737" w:id="464"/>
      <w:bookmarkEnd w:id="464"/>
      <w:r>
        <w:rPr/>
        <w:t xml:space="preserve">            tmp.remove(tmp.size() - 1); </w:t>
      </w:r>
    </w:p>
    <w:p>
      <w:pPr>
        <w:shd w:val="clear" w:color="auto" w:fill="DBDBDB"/>
      </w:pPr>
      <w:bookmarkStart w:name="nJ3a-1712395518737" w:id="465"/>
      <w:bookmarkEnd w:id="465"/>
      <w:r>
        <w:rPr/>
        <w:t xml:space="preserve">        } </w:t>
      </w:r>
    </w:p>
    <w:p>
      <w:pPr>
        <w:shd w:val="clear" w:color="auto" w:fill="DBDBDB"/>
      </w:pPr>
      <w:bookmarkStart w:name="nJ3a-1712395518737" w:id="466"/>
      <w:bookmarkEnd w:id="466"/>
      <w:r>
        <w:rPr/>
        <w:t xml:space="preserve">    } </w:t>
      </w:r>
    </w:p>
    <w:p>
      <w:pPr>
        <w:shd w:val="clear" w:color="auto" w:fill="DBDBDB"/>
      </w:pPr>
      <w:bookmarkStart w:name="nJ3a-1712395518737" w:id="467"/>
      <w:bookmarkEnd w:id="467"/>
      <w:r>
        <w:rPr/>
        <w:t>}</w:t>
      </w:r>
    </w:p>
    <w:p>
      <w:pPr>
        <w:shd w:val="clear" w:color="auto" w:fill="DBDBDB"/>
      </w:pPr>
      <w:bookmarkStart w:name="nJ3a-1712395518737" w:id="468"/>
      <w:bookmarkEnd w:id="468"/>
    </w:p>
    <w:p>
      <w:pPr>
        <w:shd w:val="clear" w:color="auto" w:fill="DBDBDB"/>
      </w:pPr>
      <w:bookmarkStart w:name="nJ3a-1712395518737" w:id="469"/>
      <w:bookmarkEnd w:id="469"/>
      <w:r>
        <w:rPr/>
        <w:t>Time Complexity: O(2^n)</w:t>
      </w:r>
    </w:p>
    <w:p>
      <w:pPr>
        <w:shd w:val="clear" w:color="auto" w:fill="DBDBDB"/>
      </w:pPr>
      <w:bookmarkStart w:name="nJ3a-1712395518737" w:id="470"/>
      <w:bookmarkEnd w:id="470"/>
      <w:r>
        <w:rPr/>
        <w:t>Space Complexity: O(2^n)</w:t>
      </w:r>
    </w:p>
    <w:p>
      <w:pPr/>
      <w:bookmarkStart w:name="a9TA-1703231909981" w:id="471"/>
      <w:bookmarkEnd w:id="471"/>
    </w:p>
    <w:p>
      <w:pPr/>
      <w:bookmarkStart w:name="Gu77-1703231909983" w:id="472"/>
      <w:bookmarkEnd w:id="472"/>
      <w:r>
        <w:rPr>
          <w:b w:val="true"/>
        </w:rPr>
        <w:t>Refer to</w:t>
      </w:r>
    </w:p>
    <w:p>
      <w:pPr/>
      <w:bookmarkStart w:name="KTrg-1703231909986" w:id="473"/>
      <w:bookmarkEnd w:id="473"/>
      <w:hyperlink r:id="rId10">
        <w:r>
          <w:rPr>
            <w:color w:val="003884"/>
          </w:rPr>
          <w:t>https://leetcode.com/problems/increasing-subsequences/discuss/1857460/Java-Backtracking-91-Speed-or-Explained</w:t>
        </w:r>
      </w:hyperlink>
    </w:p>
    <w:p>
      <w:pPr/>
      <w:bookmarkStart w:name="aRQ7-1703231909988" w:id="474"/>
      <w:bookmarkEnd w:id="474"/>
      <w:r>
        <w:rPr>
          <w:color w:val="424242"/>
        </w:rPr>
        <w:t>Usually when it comes to generating subsets, there is always a way to avoid using a HashSet, and this question is of no exception.</w:t>
      </w:r>
    </w:p>
    <w:p>
      <w:pPr/>
      <w:bookmarkStart w:name="J3YZ-1703231909989" w:id="475"/>
      <w:bookmarkEnd w:id="475"/>
      <w:r>
        <w:rPr>
          <w:color w:val="424242"/>
        </w:rPr>
        <w:t>For any element in the array, we can either pick or not pick and we only pick when the current element is no less than the last element in the tmp list, but that along is not enough because we will come across duplicates. Let me elaborate:</w:t>
      </w:r>
    </w:p>
    <w:p>
      <w:pPr/>
      <w:bookmarkStart w:name="F3tl-1703231909995" w:id="476"/>
      <w:bookmarkEnd w:id="476"/>
      <w:r>
        <w:rPr>
          <w:b w:val="true"/>
          <w:color w:val="f33232"/>
          <w:sz w:val="22"/>
        </w:rPr>
        <w:t>Consider something like 3 -&gt; 5 -&gt; 7 -&gt; 1 -&gt; 7 -&gt; .... Here, we have two 7 in the array, picking the first 7 and skip the second 7 is the exactly same thing as skipping the first 7 and picking the second 7 !</w:t>
      </w:r>
    </w:p>
    <w:p>
      <w:pPr/>
      <w:bookmarkStart w:name="c09V-1703231909997" w:id="477"/>
      <w:bookmarkEnd w:id="477"/>
      <w:r>
        <w:rPr>
          <w:b w:val="true"/>
          <w:color w:val="f33232"/>
          <w:sz w:val="22"/>
        </w:rPr>
        <w:t>It means we have to check the current element with the last element in the tmp list, if they are identical then we disallow not-pick (= only allow pick) current element as an option for the current layer of recursion.</w:t>
      </w:r>
      <w:r>
        <w:rPr>
          <w:color w:val="f33232"/>
          <w:sz w:val="22"/>
        </w:rPr>
        <w:t xml:space="preserve"> </w:t>
      </w:r>
      <w:r>
        <w:rPr>
          <w:b w:val="true"/>
          <w:color w:val="f33232"/>
          <w:sz w:val="22"/>
        </w:rPr>
        <w:t>It works because if the last element in the tmp list is identical as the current element, not-pick current element option will be covered by the previous recursion layer that added that element to the tmp list (i.e. Choose not-pick there, not here), so we don't have to do it again</w:t>
      </w:r>
      <w:r>
        <w:rPr>
          <w:color w:val="f33232"/>
          <w:sz w:val="22"/>
        </w:rPr>
        <w:t>.</w:t>
      </w:r>
    </w:p>
    <w:p>
      <w:pPr>
        <w:shd w:val="clear" w:color="auto" w:fill="DBDBDB"/>
      </w:pPr>
      <w:bookmarkStart w:name="ZVc6-1712395532881" w:id="478"/>
      <w:bookmarkEnd w:id="478"/>
      <w:r>
        <w:rPr/>
        <w:t xml:space="preserve">class Solution { </w:t>
      </w:r>
    </w:p>
    <w:p>
      <w:pPr>
        <w:shd w:val="clear" w:color="auto" w:fill="DBDBDB"/>
      </w:pPr>
      <w:bookmarkStart w:name="ZVc6-1712395532881" w:id="479"/>
      <w:bookmarkEnd w:id="479"/>
      <w:r>
        <w:rPr/>
        <w:t xml:space="preserve">    public List&lt;List&lt;Integer&gt;&gt; findSubsequences(int[] nums) { </w:t>
      </w:r>
    </w:p>
    <w:p>
      <w:pPr>
        <w:shd w:val="clear" w:color="auto" w:fill="DBDBDB"/>
      </w:pPr>
      <w:bookmarkStart w:name="ZVc6-1712395532881" w:id="480"/>
      <w:bookmarkEnd w:id="480"/>
      <w:r>
        <w:rPr/>
        <w:t xml:space="preserve">        List&lt;List&lt;Integer&gt;&gt; ans = new ArrayList&lt;&gt;(); </w:t>
      </w:r>
    </w:p>
    <w:p>
      <w:pPr>
        <w:shd w:val="clear" w:color="auto" w:fill="DBDBDB"/>
      </w:pPr>
      <w:bookmarkStart w:name="ZVc6-1712395532881" w:id="481"/>
      <w:bookmarkEnd w:id="481"/>
      <w:r>
        <w:rPr/>
        <w:t xml:space="preserve">        gen(0, nums, ans, new ArrayList&lt;&gt;()); </w:t>
      </w:r>
    </w:p>
    <w:p>
      <w:pPr>
        <w:shd w:val="clear" w:color="auto" w:fill="DBDBDB"/>
      </w:pPr>
      <w:bookmarkStart w:name="ZVc6-1712395532881" w:id="482"/>
      <w:bookmarkEnd w:id="482"/>
      <w:r>
        <w:rPr/>
        <w:t xml:space="preserve">        return ans; </w:t>
      </w:r>
    </w:p>
    <w:p>
      <w:pPr>
        <w:shd w:val="clear" w:color="auto" w:fill="DBDBDB"/>
      </w:pPr>
      <w:bookmarkStart w:name="ZVc6-1712395532881" w:id="483"/>
      <w:bookmarkEnd w:id="483"/>
      <w:r>
        <w:rPr/>
        <w:t xml:space="preserve">    } </w:t>
      </w:r>
    </w:p>
    <w:p>
      <w:pPr>
        <w:shd w:val="clear" w:color="auto" w:fill="DBDBDB"/>
      </w:pPr>
      <w:bookmarkStart w:name="ZVc6-1712395532881" w:id="484"/>
      <w:bookmarkEnd w:id="484"/>
      <w:r>
        <w:rPr/>
        <w:t xml:space="preserve">    private void gen(int cur, int[] nums, List&lt;List&lt;Integer&gt;&gt; ans, List&lt;Integer&gt; tmp){ </w:t>
      </w:r>
    </w:p>
    <w:p>
      <w:pPr>
        <w:shd w:val="clear" w:color="auto" w:fill="DBDBDB"/>
      </w:pPr>
      <w:bookmarkStart w:name="ZVc6-1712395532881" w:id="485"/>
      <w:bookmarkEnd w:id="485"/>
      <w:r>
        <w:rPr/>
        <w:t xml:space="preserve">        if (cur == nums.length){ </w:t>
      </w:r>
    </w:p>
    <w:p>
      <w:pPr>
        <w:shd w:val="clear" w:color="auto" w:fill="DBDBDB"/>
      </w:pPr>
      <w:bookmarkStart w:name="ZVc6-1712395532881" w:id="486"/>
      <w:bookmarkEnd w:id="486"/>
      <w:r>
        <w:rPr/>
        <w:t xml:space="preserve">            if (tmp.size() &gt; 1){ </w:t>
      </w:r>
    </w:p>
    <w:p>
      <w:pPr>
        <w:shd w:val="clear" w:color="auto" w:fill="DBDBDB"/>
      </w:pPr>
      <w:bookmarkStart w:name="ZVc6-1712395532881" w:id="487"/>
      <w:bookmarkEnd w:id="487"/>
      <w:r>
        <w:rPr/>
        <w:t xml:space="preserve">                ans.add(new ArrayList&lt;&gt;(tmp)); </w:t>
      </w:r>
    </w:p>
    <w:p>
      <w:pPr>
        <w:shd w:val="clear" w:color="auto" w:fill="DBDBDB"/>
      </w:pPr>
      <w:bookmarkStart w:name="ZVc6-1712395532881" w:id="488"/>
      <w:bookmarkEnd w:id="488"/>
      <w:r>
        <w:rPr/>
        <w:t xml:space="preserve">            } </w:t>
      </w:r>
    </w:p>
    <w:p>
      <w:pPr>
        <w:shd w:val="clear" w:color="auto" w:fill="DBDBDB"/>
      </w:pPr>
      <w:bookmarkStart w:name="ZVc6-1712395532881" w:id="489"/>
      <w:bookmarkEnd w:id="489"/>
      <w:r>
        <w:rPr/>
        <w:t xml:space="preserve">            return; </w:t>
      </w:r>
    </w:p>
    <w:p>
      <w:pPr>
        <w:shd w:val="clear" w:color="auto" w:fill="DBDBDB"/>
      </w:pPr>
      <w:bookmarkStart w:name="ZVc6-1712395532881" w:id="490"/>
      <w:bookmarkEnd w:id="490"/>
      <w:r>
        <w:rPr/>
        <w:t xml:space="preserve">        } </w:t>
      </w:r>
    </w:p>
    <w:p>
      <w:pPr>
        <w:shd w:val="clear" w:color="auto" w:fill="DBDBDB"/>
      </w:pPr>
      <w:bookmarkStart w:name="ZVc6-1712395532881" w:id="491"/>
      <w:bookmarkEnd w:id="491"/>
      <w:r>
        <w:rPr/>
        <w:t xml:space="preserve">        if (cur == 0 || tmp.isEmpty() || tmp.get(tmp.size() - 1) != nums[cur]){ </w:t>
      </w:r>
    </w:p>
    <w:p>
      <w:pPr>
        <w:shd w:val="clear" w:color="auto" w:fill="DBDBDB"/>
      </w:pPr>
      <w:bookmarkStart w:name="ZVc6-1712395532881" w:id="492"/>
      <w:bookmarkEnd w:id="492"/>
      <w:r>
        <w:rPr/>
        <w:t xml:space="preserve">            gen(cur + 1, nums, ans, tmp); // not-pick option </w:t>
      </w:r>
    </w:p>
    <w:p>
      <w:pPr>
        <w:shd w:val="clear" w:color="auto" w:fill="DBDBDB"/>
      </w:pPr>
      <w:bookmarkStart w:name="ZVc6-1712395532881" w:id="493"/>
      <w:bookmarkEnd w:id="493"/>
      <w:r>
        <w:rPr/>
        <w:t xml:space="preserve">        } </w:t>
      </w:r>
    </w:p>
    <w:p>
      <w:pPr>
        <w:shd w:val="clear" w:color="auto" w:fill="DBDBDB"/>
      </w:pPr>
      <w:bookmarkStart w:name="ZVc6-1712395532881" w:id="494"/>
      <w:bookmarkEnd w:id="494"/>
      <w:r>
        <w:rPr/>
        <w:t xml:space="preserve">        if (tmp.isEmpty() || tmp.get(tmp.size() - 1) &lt;= nums[cur]){ </w:t>
      </w:r>
    </w:p>
    <w:p>
      <w:pPr>
        <w:shd w:val="clear" w:color="auto" w:fill="DBDBDB"/>
      </w:pPr>
      <w:bookmarkStart w:name="ZVc6-1712395532881" w:id="495"/>
      <w:bookmarkEnd w:id="495"/>
      <w:r>
        <w:rPr/>
        <w:t xml:space="preserve">            tmp.add(nums[cur]); </w:t>
      </w:r>
    </w:p>
    <w:p>
      <w:pPr>
        <w:shd w:val="clear" w:color="auto" w:fill="DBDBDB"/>
      </w:pPr>
      <w:bookmarkStart w:name="ZVc6-1712395532881" w:id="496"/>
      <w:bookmarkEnd w:id="496"/>
      <w:r>
        <w:rPr/>
        <w:t xml:space="preserve">            gen(cur + 1, nums, ans, tmp); // pick option </w:t>
      </w:r>
    </w:p>
    <w:p>
      <w:pPr>
        <w:shd w:val="clear" w:color="auto" w:fill="DBDBDB"/>
      </w:pPr>
      <w:bookmarkStart w:name="ZVc6-1712395532881" w:id="497"/>
      <w:bookmarkEnd w:id="497"/>
      <w:r>
        <w:rPr/>
        <w:t xml:space="preserve">            tmp.remove(tmp.size() - 1); </w:t>
      </w:r>
    </w:p>
    <w:p>
      <w:pPr>
        <w:shd w:val="clear" w:color="auto" w:fill="DBDBDB"/>
      </w:pPr>
      <w:bookmarkStart w:name="ZVc6-1712395532881" w:id="498"/>
      <w:bookmarkEnd w:id="498"/>
      <w:r>
        <w:rPr/>
        <w:t xml:space="preserve">        } </w:t>
      </w:r>
    </w:p>
    <w:p>
      <w:pPr>
        <w:shd w:val="clear" w:color="auto" w:fill="DBDBDB"/>
      </w:pPr>
      <w:bookmarkStart w:name="ZVc6-1712395532881" w:id="499"/>
      <w:bookmarkEnd w:id="499"/>
      <w:r>
        <w:rPr/>
        <w:t xml:space="preserve">    } </w:t>
      </w:r>
    </w:p>
    <w:p>
      <w:pPr>
        <w:shd w:val="clear" w:color="auto" w:fill="DBDBDB"/>
      </w:pPr>
      <w:bookmarkStart w:name="ZVc6-1712395532881" w:id="500"/>
      <w:bookmarkEnd w:id="500"/>
      <w:r>
        <w:rPr/>
        <w:t>}</w:t>
      </w:r>
    </w:p>
    <w:p>
      <w:pPr/>
      <w:bookmarkStart w:name="jCaM-1703231910049" w:id="501"/>
      <w:bookmarkEnd w:id="501"/>
    </w:p>
    <w:p>
      <w:pPr/>
      <w:bookmarkStart w:name="6C0D-1703231910051" w:id="502"/>
      <w:bookmarkEnd w:id="502"/>
      <w:r>
        <w:rPr>
          <w:b w:val="true"/>
        </w:rPr>
        <w:t>Two step by step examples:</w:t>
      </w:r>
    </w:p>
    <w:p>
      <w:pPr/>
      <w:bookmarkStart w:name="RnTr-1703231910053" w:id="503"/>
      <w:bookmarkEnd w:id="503"/>
      <w:r>
        <w:rPr>
          <w:b w:val="true"/>
        </w:rPr>
        <w:t>Example 1: input = [4,4,6,7]</w:t>
      </w:r>
    </w:p>
    <w:p>
      <w:pPr>
        <w:shd w:val="clear" w:color="auto" w:fill="DBDBDB"/>
      </w:pPr>
      <w:bookmarkStart w:name="fm13-1712395544182" w:id="504"/>
      <w:bookmarkEnd w:id="504"/>
      <w:r>
        <w:rPr/>
        <w:t xml:space="preserve">                                                   { } </w:t>
      </w:r>
    </w:p>
    <w:p>
      <w:pPr>
        <w:shd w:val="clear" w:color="auto" w:fill="DBDBDB"/>
      </w:pPr>
      <w:bookmarkStart w:name="fm13-1712395544182" w:id="505"/>
      <w:bookmarkEnd w:id="505"/>
      <w:r>
        <w:rPr/>
        <w:t xml:space="preserve">                              /                                          \ </w:t>
      </w:r>
    </w:p>
    <w:p>
      <w:pPr>
        <w:shd w:val="clear" w:color="auto" w:fill="DBDBDB"/>
      </w:pPr>
      <w:bookmarkStart w:name="fm13-1712395544182" w:id="506"/>
      <w:bookmarkEnd w:id="506"/>
      <w:r>
        <w:rPr/>
        <w:t xml:space="preserve">                            { }                                          {4} </w:t>
      </w:r>
    </w:p>
    <w:p>
      <w:pPr>
        <w:shd w:val="clear" w:color="auto" w:fill="DBDBDB"/>
      </w:pPr>
      <w:bookmarkStart w:name="fm13-1712395544182" w:id="507"/>
      <w:bookmarkEnd w:id="507"/>
      <w:r>
        <w:rPr/>
        <w:t xml:space="preserve">                       /             \                        /                      \ </w:t>
      </w:r>
    </w:p>
    <w:p>
      <w:pPr>
        <w:shd w:val="clear" w:color="auto" w:fill="DBDBDB"/>
      </w:pPr>
      <w:bookmarkStart w:name="fm13-1712395544182" w:id="508"/>
      <w:bookmarkEnd w:id="508"/>
      <w:r>
        <w:rPr/>
        <w:t xml:space="preserve">                    { }              {6}                    {4}                     {4,6} </w:t>
      </w:r>
    </w:p>
    <w:p>
      <w:pPr>
        <w:shd w:val="clear" w:color="auto" w:fill="DBDBDB"/>
      </w:pPr>
      <w:bookmarkStart w:name="fm13-1712395544182" w:id="509"/>
      <w:bookmarkEnd w:id="509"/>
      <w:r>
        <w:rPr/>
        <w:t xml:space="preserve">                   /    \           /    \                 /   \                 /          \ </w:t>
      </w:r>
    </w:p>
    <w:p>
      <w:pPr>
        <w:shd w:val="clear" w:color="auto" w:fill="DBDBDB"/>
      </w:pPr>
      <w:bookmarkStart w:name="fm13-1712395544182" w:id="510"/>
      <w:bookmarkEnd w:id="510"/>
      <w:r>
        <w:rPr/>
        <w:t xml:space="preserve">                 { }     {7}      {6}    {6,7}           {4}    {4,7}          {4,6}      {4,6,7} </w:t>
      </w:r>
    </w:p>
    <w:p>
      <w:pPr>
        <w:shd w:val="clear" w:color="auto" w:fill="DBDBDB"/>
      </w:pPr>
      <w:bookmarkStart w:name="fm13-1712395544182" w:id="511"/>
      <w:bookmarkEnd w:id="511"/>
      <w:r>
        <w:rPr/>
        <w:t xml:space="preserve">                /   \   /   \     /  \   /    \          / \    /    \        /     \     /      \ </w:t>
      </w:r>
    </w:p>
    <w:p>
      <w:pPr>
        <w:shd w:val="clear" w:color="auto" w:fill="DBDBDB"/>
      </w:pPr>
      <w:bookmarkStart w:name="fm13-1712395544182" w:id="512"/>
      <w:bookmarkEnd w:id="512"/>
      <w:r>
        <w:rPr/>
        <w:t>              { }  {7}{7} {7,7} {6}{6,7}{6,7}{6,7,7}   {4}{4,7}{4,7}{4,7,7} {4,6}{4,6,7}{4,6,7}{4,6,7,7}</w:t>
      </w:r>
    </w:p>
    <w:p>
      <w:pPr/>
      <w:bookmarkStart w:name="Jdai-1703231910073" w:id="513"/>
      <w:bookmarkEnd w:id="513"/>
      <w:r>
        <w:rPr>
          <w:b w:val="true"/>
          <w:color w:val="424242"/>
          <w:highlight w:val="lightGray"/>
        </w:rPr>
        <w:t xml:space="preserve">It works because if the last element in the list is the identical as the current element, not-pick option will be covered by the previous recursion layer that added that element to the tmp list (i.e. Choose not-pick there, not here), so we don't have to do it again --------&gt; A good example below is for removed with "back slash" symboled subsets [6,7], [4,7], [4,6,7] in "Not pick" branch all covered by the previous recursion layer that same subsets in "Pick" branch, </w:t>
      </w:r>
      <w:r>
        <w:rPr>
          <w:b w:val="true"/>
          <w:color w:val="424242"/>
          <w:highlight w:val="lightGray"/>
        </w:rPr>
        <w:t>blue highlighted below for how "Not pick" branch skip happened when coming element is duplicate than existing last element on 'tmp' list</w:t>
      </w:r>
    </w:p>
    <w:p>
      <w:pPr/>
      <w:bookmarkStart w:name="RH82-1703231910076" w:id="514"/>
      <w:bookmarkEnd w:id="514"/>
    </w:p>
    <w:p>
      <w:pPr/>
      <w:bookmarkStart w:name="O6cv-1703231910077" w:id="515"/>
      <w:bookmarkEnd w:id="515"/>
      <w:r>
        <w:drawing>
          <wp:inline distT="0" distR="0" distB="0" distL="0">
            <wp:extent cx="5267325" cy="2622666"/>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1"/>
                    <a:stretch>
                      <a:fillRect/>
                    </a:stretch>
                  </pic:blipFill>
                  <pic:spPr>
                    <a:xfrm>
                      <a:off x="0" y="0"/>
                      <a:ext cx="5267325" cy="2622666"/>
                    </a:xfrm>
                    <a:prstGeom prst="rect">
                      <a:avLst/>
                    </a:prstGeom>
                  </pic:spPr>
                </pic:pic>
              </a:graphicData>
            </a:graphic>
          </wp:inline>
        </w:drawing>
      </w:r>
    </w:p>
    <w:p>
      <w:pPr/>
      <w:bookmarkStart w:name="jLkw-1703231910079" w:id="516"/>
      <w:bookmarkEnd w:id="516"/>
    </w:p>
    <w:p>
      <w:pPr/>
      <w:bookmarkStart w:name="mmHV-1703231910081" w:id="517"/>
      <w:bookmarkEnd w:id="517"/>
      <w:r>
        <w:rPr>
          <w:b w:val="true"/>
        </w:rPr>
        <w:t>Example 2: input = [4,4,3,2,1]</w:t>
      </w:r>
    </w:p>
    <w:p>
      <w:pPr>
        <w:shd w:val="clear" w:color="auto" w:fill="DBDBDB"/>
      </w:pPr>
      <w:bookmarkStart w:name="AG1k-1712395579700" w:id="518"/>
      <w:bookmarkEnd w:id="518"/>
      <w:r>
        <w:rPr/>
        <w:t xml:space="preserve">                                                                                  { } </w:t>
      </w:r>
    </w:p>
    <w:p>
      <w:pPr>
        <w:shd w:val="clear" w:color="auto" w:fill="DBDBDB"/>
      </w:pPr>
      <w:bookmarkStart w:name="AG1k-1712395579700" w:id="519"/>
      <w:bookmarkEnd w:id="519"/>
      <w:r>
        <w:rPr/>
        <w:t xml:space="preserve">                               /                                                                                             \ </w:t>
      </w:r>
    </w:p>
    <w:p>
      <w:pPr>
        <w:shd w:val="clear" w:color="auto" w:fill="DBDBDB"/>
      </w:pPr>
      <w:bookmarkStart w:name="AG1k-1712395579700" w:id="520"/>
      <w:bookmarkEnd w:id="520"/>
      <w:r>
        <w:rPr/>
        <w:t xml:space="preserve">                              { }                                                                                            {4} </w:t>
      </w:r>
    </w:p>
    <w:p>
      <w:pPr>
        <w:shd w:val="clear" w:color="auto" w:fill="DBDBDB"/>
      </w:pPr>
      <w:bookmarkStart w:name="AG1k-1712395579700" w:id="521"/>
      <w:bookmarkEnd w:id="521"/>
      <w:r>
        <w:rPr/>
        <w:t xml:space="preserve">             /                                    \                                               /                                                     \ </w:t>
      </w:r>
    </w:p>
    <w:p>
      <w:pPr>
        <w:shd w:val="clear" w:color="auto" w:fill="DBDBDB"/>
      </w:pPr>
      <w:bookmarkStart w:name="AG1k-1712395579700" w:id="522"/>
      <w:bookmarkEnd w:id="522"/>
      <w:r>
        <w:rPr/>
        <w:t xml:space="preserve">           { }                                    {4}                                            {4}                                                    {4,4} </w:t>
      </w:r>
    </w:p>
    <w:p>
      <w:pPr>
        <w:shd w:val="clear" w:color="auto" w:fill="DBDBDB"/>
      </w:pPr>
      <w:bookmarkStart w:name="AG1k-1712395579700" w:id="523"/>
      <w:bookmarkEnd w:id="523"/>
      <w:r>
        <w:rPr/>
        <w:t xml:space="preserve">      /             \                    /                     \                         /                   \                             /                            \ </w:t>
      </w:r>
    </w:p>
    <w:p>
      <w:pPr>
        <w:shd w:val="clear" w:color="auto" w:fill="DBDBDB"/>
      </w:pPr>
      <w:bookmarkStart w:name="AG1k-1712395579700" w:id="524"/>
      <w:bookmarkEnd w:id="524"/>
      <w:r>
        <w:rPr/>
        <w:t xml:space="preserve">    { }             {3}                 {4}                   {4,3}                     {4}                   {4,3}                      {4,4}                         {4,4,3} </w:t>
      </w:r>
    </w:p>
    <w:p>
      <w:pPr>
        <w:shd w:val="clear" w:color="auto" w:fill="DBDBDB"/>
      </w:pPr>
      <w:bookmarkStart w:name="AG1k-1712395579700" w:id="525"/>
      <w:bookmarkEnd w:id="525"/>
      <w:r>
        <w:rPr/>
        <w:t xml:space="preserve">   /   \          /     \             /     \              /          \              /       \              /        \                /          \                /                 \ </w:t>
      </w:r>
    </w:p>
    <w:p>
      <w:pPr>
        <w:shd w:val="clear" w:color="auto" w:fill="DBDBDB"/>
      </w:pPr>
      <w:bookmarkStart w:name="AG1k-1712395579700" w:id="526"/>
      <w:bookmarkEnd w:id="526"/>
      <w:r>
        <w:rPr/>
        <w:t xml:space="preserve"> { }   {2}      {3}    {3,2}        {4}     {4,2}        {4,3}      {4,3,2}        {4}      {4,2}        {4,3}     {4,3,2}          {4,4}        {4,4,2}       {4,4,3}           {4,4,3,2} </w:t>
      </w:r>
    </w:p>
    <w:p>
      <w:pPr>
        <w:shd w:val="clear" w:color="auto" w:fill="DBDBDB"/>
      </w:pPr>
      <w:bookmarkStart w:name="AG1k-1712395579700" w:id="527"/>
      <w:bookmarkEnd w:id="527"/>
      <w:r>
        <w:rPr/>
        <w:t xml:space="preserve"> / \   /  \     / \    /    \      /  \    /     \       /   \       /     \       /  \     /    \       /   \      /    \          /   \         /  \           /  \            /       \ </w:t>
      </w:r>
    </w:p>
    <w:p>
      <w:pPr>
        <w:shd w:val="clear" w:color="auto" w:fill="DBDBDB"/>
      </w:pPr>
      <w:bookmarkStart w:name="AG1k-1712395579700" w:id="528"/>
      <w:bookmarkEnd w:id="528"/>
      <w:r>
        <w:rPr/>
        <w:t xml:space="preserve">{}{1}{2}{2,1}{3}{3,1}{3,2}{3,2,1}{4}{4,1}{4,2}{4,2,1}{4,3}{4,3,1}{4,3,2}{4,3,2,1}{4}{4,1}{4,2}{4,2,1}{4,3}{4,3,1}{4,3,2}{4,3,2,1}{4,4}{4,4,1}{4,4,2}{4,4,2,1}{4,4,3}{4,4,3,1}{4,4,3,2}{4,4,3,2 </w:t>
      </w:r>
    </w:p>
    <w:p>
      <w:pPr>
        <w:shd w:val="clear" w:color="auto" w:fill="DBDBDB"/>
      </w:pPr>
      <w:bookmarkStart w:name="AG1k-1712395579700" w:id="529"/>
      <w:bookmarkEnd w:id="529"/>
      <w:r>
        <w:rPr/>
        <w:t>                                                                                                                                                                                            ,1}</w:t>
      </w:r>
    </w:p>
    <w:p>
      <w:pPr/>
      <w:bookmarkStart w:name="rqdr-1703231910107" w:id="530"/>
      <w:bookmarkEnd w:id="530"/>
    </w:p>
    <w:p>
      <w:pPr/>
      <w:bookmarkStart w:name="HxRC-1703231910108" w:id="531"/>
      <w:bookmarkEnd w:id="531"/>
      <w:r>
        <w:drawing>
          <wp:inline distT="0" distR="0" distB="0" distL="0">
            <wp:extent cx="5267325" cy="104866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2"/>
                    <a:stretch>
                      <a:fillRect/>
                    </a:stretch>
                  </pic:blipFill>
                  <pic:spPr>
                    <a:xfrm>
                      <a:off x="0" y="0"/>
                      <a:ext cx="5267325" cy="1048667"/>
                    </a:xfrm>
                    <a:prstGeom prst="rect">
                      <a:avLst/>
                    </a:prstGeom>
                  </pic:spPr>
                </pic:pic>
              </a:graphicData>
            </a:graphic>
          </wp:inline>
        </w:drawing>
      </w:r>
    </w:p>
    <w:p>
      <w:pPr/>
      <w:bookmarkStart w:name="fnnf-1703231910110" w:id="532"/>
      <w:bookmarkEnd w:id="532"/>
      <w:r>
        <w:rPr/>
        <w:t xml:space="preserve">      
</w:t>
      </w:r>
    </w:p>
    <w:p>
      <w:pPr>
        <w:pStyle w:val="3"/>
        <w:spacing w:line="240" w:lineRule="auto" w:before="0" w:after="0"/>
      </w:pPr>
      <w:bookmarkStart w:name="3zGf-1725598673914" w:id="533"/>
      <w:bookmarkEnd w:id="533"/>
      <w:r>
        <w:rPr>
          <w:rFonts w:ascii="微软雅黑" w:hAnsi="微软雅黑" w:cs="微软雅黑" w:eastAsia="微软雅黑"/>
          <w:b w:val="true"/>
          <w:sz w:val="24"/>
          <w:highlight w:val="lightGray"/>
        </w:rPr>
        <w:t>Why in</w:t>
      </w:r>
      <w:r>
        <w:rPr>
          <w:rFonts w:ascii="微软雅黑" w:hAnsi="微软雅黑" w:cs="微软雅黑" w:eastAsia="微软雅黑"/>
          <w:b w:val="true"/>
          <w:sz w:val="24"/>
        </w:rPr>
        <w:t xml:space="preserve"> '</w:t>
      </w:r>
      <w:r>
        <w:rPr>
          <w:rFonts w:ascii="微软雅黑" w:hAnsi="微软雅黑" w:cs="微软雅黑" w:eastAsia="微软雅黑"/>
          <w:b w:val="true"/>
          <w:sz w:val="24"/>
          <w:highlight w:val="lightGray"/>
        </w:rPr>
        <w:t>Correct solution 2.1 "Pick" before "Not pick" style 1'</w:t>
      </w:r>
      <w:r>
        <w:rPr>
          <w:rFonts w:ascii="微软雅黑" w:hAnsi="微软雅黑" w:cs="微软雅黑" w:eastAsia="微软雅黑"/>
          <w:b w:val="true"/>
          <w:sz w:val="24"/>
        </w:rPr>
        <w:t xml:space="preserve"> </w:t>
      </w:r>
      <w:r>
        <w:rPr>
          <w:rFonts w:ascii="微软雅黑" w:hAnsi="微软雅黑" w:cs="微软雅黑" w:eastAsia="微软雅黑"/>
          <w:b w:val="true"/>
          <w:sz w:val="24"/>
          <w:highlight w:val="lightGray"/>
        </w:rPr>
        <w:t>the statement below have condition requires "index &gt; 0" ?</w:t>
      </w:r>
    </w:p>
    <w:p>
      <w:pPr/>
      <w:bookmarkStart w:name="YQOy-1725598674162" w:id="534"/>
      <w:bookmarkEnd w:id="534"/>
      <w:r>
        <w:rPr/>
        <w:t>To avoid unnecessary comparisons and prevent potential errors when checking the first element. Let me explain why this is necessary.</w:t>
      </w:r>
    </w:p>
    <w:p>
      <w:pPr>
        <w:pStyle w:val="3"/>
        <w:spacing w:line="240" w:lineRule="auto" w:before="0" w:after="0"/>
      </w:pPr>
      <w:bookmarkStart w:name="ZzO4-1725598799300" w:id="535"/>
      <w:bookmarkEnd w:id="535"/>
      <w:r>
        <w:rPr>
          <w:rFonts w:ascii="微软雅黑" w:hAnsi="微软雅黑" w:cs="微软雅黑" w:eastAsia="微软雅黑"/>
          <w:b w:val="true"/>
          <w:sz w:val="24"/>
        </w:rPr>
        <w:t>Purpose of the Condition</w:t>
      </w:r>
    </w:p>
    <w:p>
      <w:pPr>
        <w:numPr>
          <w:ilvl w:val="0"/>
          <w:numId w:val="5"/>
        </w:numPr>
      </w:pPr>
      <w:bookmarkStart w:name="Uzfx-1725598819318" w:id="536"/>
      <w:bookmarkEnd w:id="536"/>
      <w:r>
        <w:rPr/>
        <w:t>index &gt; 0</w:t>
      </w:r>
      <w:r>
        <w:rPr>
          <w:b w:val="true"/>
        </w:rPr>
        <w:t>:</w:t>
      </w:r>
      <w:r>
        <w:rPr/>
        <w:t>This ensures that the comparison tmp.get(tmp.size() - 1) == nums[index] only happens when there is at least one element before nums[index]. If index == 0, the current element is the first element, so there is no "previous" element to compare against. Without this check, trying to access a previous element when index == 0 could result in a comparison against a non-existent element, or worse, an exception like IndexOutOfBoundsException.</w:t>
      </w:r>
    </w:p>
    <w:p>
      <w:pPr>
        <w:numPr>
          <w:ilvl w:val="0"/>
          <w:numId w:val="5"/>
        </w:numPr>
      </w:pPr>
      <w:bookmarkStart w:name="ODEi-1725598819322" w:id="537"/>
      <w:bookmarkEnd w:id="537"/>
      <w:r>
        <w:rPr/>
        <w:t>tmp.size() &gt; 0</w:t>
      </w:r>
      <w:r>
        <w:rPr>
          <w:b w:val="true"/>
        </w:rPr>
        <w:t>:</w:t>
      </w:r>
      <w:r>
        <w:rPr/>
        <w:t>This ensures that tmp contains at least one element before trying to access tmp.get(tmp.size() - 1). If tmp is empty, trying to get tmp.get(tmp.size() - 1) would cause an error.</w:t>
      </w:r>
    </w:p>
    <w:p>
      <w:pPr>
        <w:numPr>
          <w:ilvl w:val="0"/>
          <w:numId w:val="5"/>
        </w:numPr>
      </w:pPr>
      <w:bookmarkStart w:name="mdH7-1725598819327" w:id="538"/>
      <w:bookmarkEnd w:id="538"/>
      <w:r>
        <w:rPr/>
        <w:t>tmp.get(tmp.size() - 1) == nums[index]</w:t>
      </w:r>
      <w:r>
        <w:rPr>
          <w:b w:val="true"/>
        </w:rPr>
        <w:t>:</w:t>
      </w:r>
      <w:r>
        <w:rPr/>
        <w:t>This checks if the current element nums[index] is the same as the last element in the temporary list tmp. If they are equal, this condition prevents adding the same element again when the recursive call explores the "not pick" branch. This helps to avoid adding duplicate subsequences like [7, 7] multiple times.</w:t>
      </w:r>
    </w:p>
    <w:p>
      <w:pPr>
        <w:pStyle w:val="3"/>
        <w:spacing w:line="240" w:lineRule="auto" w:before="0" w:after="0"/>
      </w:pPr>
      <w:bookmarkStart w:name="1Zhh-1725598819355" w:id="539"/>
      <w:bookmarkEnd w:id="539"/>
      <w:r>
        <w:rPr>
          <w:rFonts w:ascii="微软雅黑" w:hAnsi="微软雅黑" w:cs="微软雅黑" w:eastAsia="微软雅黑"/>
          <w:b w:val="true"/>
          <w:sz w:val="24"/>
        </w:rPr>
        <w:t>Example Walkthrough</w:t>
      </w:r>
    </w:p>
    <w:p>
      <w:pPr/>
      <w:bookmarkStart w:name="p51I-1725598819333" w:id="540"/>
      <w:bookmarkEnd w:id="540"/>
      <w:r>
        <w:rPr/>
        <w:t>Consider an input like nums = {4, 6, 7, 7}:</w:t>
      </w:r>
    </w:p>
    <w:p>
      <w:pPr>
        <w:numPr>
          <w:ilvl w:val="0"/>
          <w:numId w:val="6"/>
        </w:numPr>
      </w:pPr>
      <w:bookmarkStart w:name="Yy47-1725598819335" w:id="541"/>
      <w:bookmarkEnd w:id="541"/>
      <w:r>
        <w:rPr/>
        <w:t>Initially, index = 0, and the first element 4 is considered. There's no previous element (index == 0), so we should not compare it with any prior element, hence the need for index &gt; 0.</w:t>
      </w:r>
    </w:p>
    <w:p>
      <w:pPr>
        <w:numPr>
          <w:ilvl w:val="0"/>
          <w:numId w:val="6"/>
        </w:numPr>
      </w:pPr>
      <w:bookmarkStart w:name="txcc-1725598819339" w:id="542"/>
      <w:bookmarkEnd w:id="542"/>
      <w:r>
        <w:rPr/>
        <w:t>When index = 3, the current element is nums[3] = 7. If the previous element (nums[2]) is also 7, we might want to skip this element in the "not pick" branch to avoid duplicate subsequences like [7, 7]. This is where tmp.get(tmp.size() - 1) == nums[index] helps prevent duplicates.</w:t>
      </w:r>
    </w:p>
    <w:p>
      <w:pPr>
        <w:pStyle w:val="3"/>
        <w:spacing w:line="240" w:lineRule="auto" w:before="0" w:after="0"/>
      </w:pPr>
      <w:bookmarkStart w:name="p2NQ-1725598819356" w:id="543"/>
      <w:bookmarkEnd w:id="543"/>
      <w:r>
        <w:rPr>
          <w:rFonts w:ascii="微软雅黑" w:hAnsi="微软雅黑" w:cs="微软雅黑" w:eastAsia="微软雅黑"/>
          <w:b w:val="true"/>
          <w:sz w:val="24"/>
        </w:rPr>
        <w:t>Summary of the Logic</w:t>
      </w:r>
    </w:p>
    <w:p>
      <w:pPr>
        <w:numPr>
          <w:ilvl w:val="0"/>
          <w:numId w:val="7"/>
        </w:numPr>
      </w:pPr>
      <w:bookmarkStart w:name="9Exo-1725598819345" w:id="544"/>
      <w:bookmarkEnd w:id="544"/>
      <w:r>
        <w:rPr>
          <w:b w:val="true"/>
          <w:color w:val="f33232"/>
        </w:rPr>
        <w:t>index &gt; 0 ensures that we only compare elements starting from the second index, avoiding unnecessary comparisons for the first element.</w:t>
      </w:r>
    </w:p>
    <w:p>
      <w:pPr>
        <w:numPr>
          <w:ilvl w:val="0"/>
          <w:numId w:val="7"/>
        </w:numPr>
      </w:pPr>
      <w:bookmarkStart w:name="5OxS-1725598819347" w:id="545"/>
      <w:bookmarkEnd w:id="545"/>
      <w:r>
        <w:rPr>
          <w:b w:val="true"/>
          <w:color w:val="f33232"/>
        </w:rPr>
        <w:t>tmp.size() &gt; 0 ensures that we don't attempt to access an element in tmp if it's empty, preventing potential errors.</w:t>
      </w:r>
    </w:p>
    <w:p>
      <w:pPr>
        <w:numPr>
          <w:ilvl w:val="0"/>
          <w:numId w:val="7"/>
        </w:numPr>
      </w:pPr>
      <w:bookmarkStart w:name="dgxz-1725598819349" w:id="546"/>
      <w:bookmarkEnd w:id="546"/>
      <w:r>
        <w:rPr>
          <w:b w:val="true"/>
          <w:color w:val="f33232"/>
        </w:rPr>
        <w:t>tmp.get(tmp.size() - 1) == nums[index] checks if the current element is the same as the last picked element, helping to avoid duplicates in the subsequences.</w:t>
      </w:r>
    </w:p>
    <w:p>
      <w:pPr/>
      <w:bookmarkStart w:name="sgjQ-1725598819351" w:id="547"/>
      <w:bookmarkEnd w:id="547"/>
      <w:r>
        <w:rPr>
          <w:b w:val="true"/>
          <w:color w:val="f33232"/>
        </w:rPr>
        <w:t>This combination prevents duplicate subsequences from being generated and ensures the correctness of the solution.</w:t>
      </w:r>
    </w:p>
    <w:p>
      <w:pPr>
        <w:pStyle w:val="3"/>
        <w:spacing w:line="240" w:lineRule="auto" w:before="0" w:after="0"/>
      </w:pPr>
      <w:bookmarkStart w:name="BLeK-1725598674350" w:id="548"/>
      <w:bookmarkEnd w:id="548"/>
      <w:r>
        <w:rPr>
          <w:rFonts w:ascii="微软雅黑" w:hAnsi="微软雅黑" w:cs="微软雅黑" w:eastAsia="微软雅黑"/>
          <w:b w:val="true"/>
          <w:sz w:val="24"/>
          <w:highlight w:val="lightGray"/>
        </w:rPr>
        <w:t>But looks like even remove "index &gt; 0" in condition it still works, just take a bit longer to finish all test cases (e.g take 6ms to finish all test cases rather than 4ms if have "index &gt; 0")</w:t>
      </w:r>
    </w:p>
    <w:p>
      <w:pPr>
        <w:pStyle w:val="3"/>
        <w:spacing w:line="240" w:lineRule="auto" w:before="0" w:after="0"/>
      </w:pPr>
      <w:bookmarkStart w:name="AugO-1725598674539" w:id="549"/>
      <w:bookmarkEnd w:id="549"/>
      <w:r>
        <w:rPr>
          <w:rFonts w:ascii="微软雅黑" w:hAnsi="微软雅黑" w:cs="微软雅黑" w:eastAsia="微软雅黑"/>
          <w:b w:val="true"/>
          <w:sz w:val="24"/>
          <w:highlight w:val="lightGray"/>
        </w:rPr>
        <w:t>Still work which remove "index &gt; 0" condition</w:t>
      </w:r>
    </w:p>
    <w:p>
      <w:pPr>
        <w:shd w:val="clear" w:color="auto" w:fill="DBDBDB"/>
      </w:pPr>
      <w:bookmarkStart w:name="2H6W-1725598869217" w:id="550"/>
      <w:bookmarkEnd w:id="550"/>
      <w:r>
        <w:rPr/>
        <w:t>class Solution {</w:t>
      </w:r>
    </w:p>
    <w:p>
      <w:pPr>
        <w:shd w:val="clear" w:color="auto" w:fill="DBDBDB"/>
      </w:pPr>
      <w:bookmarkStart w:name="2H6W-1725598869217" w:id="551"/>
      <w:bookmarkEnd w:id="551"/>
      <w:r>
        <w:rPr/>
        <w:t xml:space="preserve">    public List&lt;List&lt;Integer&gt;&gt; findSubsequences(int[] nums) {</w:t>
      </w:r>
    </w:p>
    <w:p>
      <w:pPr>
        <w:shd w:val="clear" w:color="auto" w:fill="DBDBDB"/>
      </w:pPr>
      <w:bookmarkStart w:name="2H6W-1725598869217" w:id="552"/>
      <w:bookmarkEnd w:id="552"/>
      <w:r>
        <w:rPr/>
        <w:t xml:space="preserve">        List&lt;List&lt;Integer&gt;&gt; result = new ArrayList&lt;&gt;();</w:t>
      </w:r>
    </w:p>
    <w:p>
      <w:pPr>
        <w:shd w:val="clear" w:color="auto" w:fill="DBDBDB"/>
      </w:pPr>
      <w:bookmarkStart w:name="2H6W-1725598869217" w:id="553"/>
      <w:bookmarkEnd w:id="553"/>
      <w:r>
        <w:rPr/>
        <w:t xml:space="preserve">        helper(nums, result, new ArrayList&lt;Integer&gt;(), 0);</w:t>
      </w:r>
    </w:p>
    <w:p>
      <w:pPr>
        <w:shd w:val="clear" w:color="auto" w:fill="DBDBDB"/>
      </w:pPr>
      <w:bookmarkStart w:name="2H6W-1725598869217" w:id="554"/>
      <w:bookmarkEnd w:id="554"/>
      <w:r>
        <w:rPr/>
        <w:t xml:space="preserve">        return result;</w:t>
      </w:r>
    </w:p>
    <w:p>
      <w:pPr>
        <w:shd w:val="clear" w:color="auto" w:fill="DBDBDB"/>
      </w:pPr>
      <w:bookmarkStart w:name="2H6W-1725598869217" w:id="555"/>
      <w:bookmarkEnd w:id="555"/>
      <w:r>
        <w:rPr/>
        <w:t xml:space="preserve">    }</w:t>
      </w:r>
    </w:p>
    <w:p>
      <w:pPr>
        <w:shd w:val="clear" w:color="auto" w:fill="DBDBDB"/>
      </w:pPr>
      <w:bookmarkStart w:name="2H6W-1725598869217" w:id="556"/>
      <w:bookmarkEnd w:id="556"/>
    </w:p>
    <w:p>
      <w:pPr>
        <w:shd w:val="clear" w:color="auto" w:fill="DBDBDB"/>
      </w:pPr>
      <w:bookmarkStart w:name="2H6W-1725598869217" w:id="557"/>
      <w:bookmarkEnd w:id="557"/>
      <w:r>
        <w:rPr/>
        <w:t xml:space="preserve">    private void helper(int[] nums, List&lt;List&lt;Integer&gt;&gt; result, List&lt;Integer&gt; tmp, int index) {</w:t>
      </w:r>
    </w:p>
    <w:p>
      <w:pPr>
        <w:shd w:val="clear" w:color="auto" w:fill="DBDBDB"/>
      </w:pPr>
      <w:bookmarkStart w:name="2H6W-1725598869217" w:id="558"/>
      <w:bookmarkEnd w:id="558"/>
      <w:r>
        <w:rPr/>
        <w:t xml:space="preserve">        if(index &gt;= nums.length) {</w:t>
      </w:r>
    </w:p>
    <w:p>
      <w:pPr>
        <w:shd w:val="clear" w:color="auto" w:fill="DBDBDB"/>
      </w:pPr>
      <w:bookmarkStart w:name="2H6W-1725598869217" w:id="559"/>
      <w:bookmarkEnd w:id="559"/>
      <w:r>
        <w:rPr/>
        <w:t xml:space="preserve">            if(tmp.size() &gt; 1) {</w:t>
      </w:r>
    </w:p>
    <w:p>
      <w:pPr>
        <w:shd w:val="clear" w:color="auto" w:fill="DBDBDB"/>
      </w:pPr>
      <w:bookmarkStart w:name="2H6W-1725598869217" w:id="560"/>
      <w:bookmarkEnd w:id="560"/>
      <w:r>
        <w:rPr/>
        <w:t xml:space="preserve">                result.add(new ArrayList&lt;Integer&gt;(tmp));</w:t>
      </w:r>
    </w:p>
    <w:p>
      <w:pPr>
        <w:shd w:val="clear" w:color="auto" w:fill="DBDBDB"/>
      </w:pPr>
      <w:bookmarkStart w:name="2H6W-1725598869217" w:id="561"/>
      <w:bookmarkEnd w:id="561"/>
      <w:r>
        <w:rPr/>
        <w:t xml:space="preserve">            }</w:t>
      </w:r>
    </w:p>
    <w:p>
      <w:pPr>
        <w:shd w:val="clear" w:color="auto" w:fill="DBDBDB"/>
      </w:pPr>
      <w:bookmarkStart w:name="2H6W-1725598869217" w:id="562"/>
      <w:bookmarkEnd w:id="562"/>
      <w:r>
        <w:rPr/>
        <w:t xml:space="preserve">            return;</w:t>
      </w:r>
    </w:p>
    <w:p>
      <w:pPr>
        <w:shd w:val="clear" w:color="auto" w:fill="DBDBDB"/>
      </w:pPr>
      <w:bookmarkStart w:name="2H6W-1725598869217" w:id="563"/>
      <w:bookmarkEnd w:id="563"/>
      <w:r>
        <w:rPr/>
        <w:t xml:space="preserve">        }</w:t>
      </w:r>
    </w:p>
    <w:p>
      <w:pPr>
        <w:shd w:val="clear" w:color="auto" w:fill="DBDBDB"/>
      </w:pPr>
      <w:bookmarkStart w:name="2H6W-1725598869217" w:id="564"/>
      <w:bookmarkEnd w:id="564"/>
      <w:r>
        <w:rPr/>
        <w:t xml:space="preserve">        // Pick</w:t>
      </w:r>
    </w:p>
    <w:p>
      <w:pPr>
        <w:shd w:val="clear" w:color="auto" w:fill="DBDBDB"/>
      </w:pPr>
      <w:bookmarkStart w:name="2H6W-1725598869217" w:id="565"/>
      <w:bookmarkEnd w:id="565"/>
      <w:r>
        <w:rPr/>
        <w:t xml:space="preserve">        if(tmp.size() == 0 || nums[index] &gt;= tmp.get(tmp.size() - 1)) {</w:t>
      </w:r>
    </w:p>
    <w:p>
      <w:pPr>
        <w:shd w:val="clear" w:color="auto" w:fill="DBDBDB"/>
      </w:pPr>
      <w:bookmarkStart w:name="2H6W-1725598869217" w:id="566"/>
      <w:bookmarkEnd w:id="566"/>
      <w:r>
        <w:rPr/>
        <w:t xml:space="preserve">            tmp.add(nums[index]);</w:t>
      </w:r>
    </w:p>
    <w:p>
      <w:pPr>
        <w:shd w:val="clear" w:color="auto" w:fill="DBDBDB"/>
      </w:pPr>
      <w:bookmarkStart w:name="2H6W-1725598869217" w:id="567"/>
      <w:bookmarkEnd w:id="567"/>
      <w:r>
        <w:rPr/>
        <w:t xml:space="preserve">            helper(nums, result, tmp, index + 1);</w:t>
      </w:r>
    </w:p>
    <w:p>
      <w:pPr>
        <w:shd w:val="clear" w:color="auto" w:fill="DBDBDB"/>
      </w:pPr>
      <w:bookmarkStart w:name="2H6W-1725598869217" w:id="568"/>
      <w:bookmarkEnd w:id="568"/>
      <w:r>
        <w:rPr/>
        <w:t xml:space="preserve">            tmp.remove(tmp.size() - 1);</w:t>
      </w:r>
    </w:p>
    <w:p>
      <w:pPr>
        <w:shd w:val="clear" w:color="auto" w:fill="DBDBDB"/>
      </w:pPr>
      <w:bookmarkStart w:name="2H6W-1725598869217" w:id="569"/>
      <w:bookmarkEnd w:id="569"/>
      <w:r>
        <w:rPr/>
        <w:t xml:space="preserve">        }</w:t>
      </w:r>
    </w:p>
    <w:p>
      <w:pPr>
        <w:shd w:val="clear" w:color="auto" w:fill="DBDBDB"/>
      </w:pPr>
      <w:bookmarkStart w:name="2H6W-1725598869217" w:id="570"/>
      <w:bookmarkEnd w:id="570"/>
      <w:r>
        <w:rPr/>
        <w:t xml:space="preserve">        // Not pick -&gt; but removed condition 'index &gt; 0' still works</w:t>
      </w:r>
    </w:p>
    <w:p>
      <w:pPr>
        <w:shd w:val="clear" w:color="auto" w:fill="DBDBDB"/>
      </w:pPr>
      <w:bookmarkStart w:name="2H6W-1725598869217" w:id="571"/>
      <w:bookmarkEnd w:id="571"/>
      <w:r>
        <w:rPr/>
        <w:t xml:space="preserve">        if(tmp.size() &gt; 0 &amp;&amp; nums[index] == tmp.get(tmp.size() - 1)) {</w:t>
      </w:r>
    </w:p>
    <w:p>
      <w:pPr>
        <w:shd w:val="clear" w:color="auto" w:fill="DBDBDB"/>
      </w:pPr>
      <w:bookmarkStart w:name="2H6W-1725598869217" w:id="572"/>
      <w:bookmarkEnd w:id="572"/>
      <w:r>
        <w:rPr/>
        <w:t xml:space="preserve">            return;</w:t>
      </w:r>
    </w:p>
    <w:p>
      <w:pPr>
        <w:shd w:val="clear" w:color="auto" w:fill="DBDBDB"/>
      </w:pPr>
      <w:bookmarkStart w:name="2H6W-1725598869217" w:id="573"/>
      <w:bookmarkEnd w:id="573"/>
      <w:r>
        <w:rPr/>
        <w:t xml:space="preserve">        }</w:t>
      </w:r>
    </w:p>
    <w:p>
      <w:pPr>
        <w:shd w:val="clear" w:color="auto" w:fill="DBDBDB"/>
      </w:pPr>
      <w:bookmarkStart w:name="2H6W-1725598869217" w:id="574"/>
      <w:bookmarkEnd w:id="574"/>
      <w:r>
        <w:rPr/>
        <w:t xml:space="preserve">        helper(nums, result, tmp, index + 1);</w:t>
      </w:r>
    </w:p>
    <w:p>
      <w:pPr>
        <w:shd w:val="clear" w:color="auto" w:fill="DBDBDB"/>
      </w:pPr>
      <w:bookmarkStart w:name="2H6W-1725598869217" w:id="575"/>
      <w:bookmarkEnd w:id="575"/>
      <w:r>
        <w:rPr/>
        <w:t xml:space="preserve">    }</w:t>
      </w:r>
    </w:p>
    <w:p>
      <w:pPr>
        <w:shd w:val="clear" w:color="auto" w:fill="DBDBDB"/>
      </w:pPr>
      <w:bookmarkStart w:name="2H6W-1725598869217" w:id="576"/>
      <w:bookmarkEnd w:id="576"/>
      <w:r>
        <w:rPr/>
        <w:t>}</w:t>
      </w:r>
    </w:p>
    <w:p>
      <w:pPr>
        <w:pStyle w:val="3"/>
        <w:spacing w:line="240" w:lineRule="auto" w:before="0" w:after="0"/>
      </w:pPr>
      <w:bookmarkStart w:name="Uk1u-1725598853121" w:id="577"/>
      <w:bookmarkEnd w:id="577"/>
      <w:r>
        <w:rPr>
          <w:rFonts w:ascii="微软雅黑" w:hAnsi="微软雅黑" w:cs="微软雅黑" w:eastAsia="微软雅黑"/>
          <w:b w:val="true"/>
          <w:sz w:val="24"/>
        </w:rPr>
        <w:t>Why It Still Works</w:t>
      </w:r>
    </w:p>
    <w:p>
      <w:pPr/>
      <w:bookmarkStart w:name="XWj1-1725598913863" w:id="578"/>
      <w:bookmarkEnd w:id="578"/>
      <w:r>
        <w:rPr/>
        <w:t>Even without the index &gt; 0 condition, the logic functions correctly because:</w:t>
      </w:r>
    </w:p>
    <w:p>
      <w:pPr>
        <w:numPr>
          <w:ilvl w:val="0"/>
          <w:numId w:val="8"/>
        </w:numPr>
      </w:pPr>
      <w:bookmarkStart w:name="4wId-1725598913865" w:id="579"/>
      <w:bookmarkEnd w:id="579"/>
      <w:r>
        <w:rPr>
          <w:b w:val="true"/>
          <w:color w:val="f33232"/>
        </w:rPr>
        <w:t>The second check tmp.size() &gt; 0 &amp;&amp; nums[index] == tmp.get(tmp.size() - 1) is sufficient to prevent duplicate subsequences from being generated.</w:t>
      </w:r>
    </w:p>
    <w:p>
      <w:pPr>
        <w:numPr>
          <w:ilvl w:val="0"/>
          <w:numId w:val="8"/>
        </w:numPr>
      </w:pPr>
      <w:bookmarkStart w:name="upO2-1725598913867" w:id="580"/>
      <w:bookmarkEnd w:id="580"/>
      <w:r>
        <w:rPr>
          <w:b w:val="true"/>
          <w:color w:val="f33232"/>
        </w:rPr>
        <w:t>When index == 0 (i.e., the first element), the check tmp.size() &gt; 0 ensures that the condition nums[index] == tmp.get(tmp.size() - 1) won't be evaluated, as tmp is empty at that point. Thus, the recursive flow proceeds without errors for the first element.</w:t>
      </w:r>
    </w:p>
    <w:p>
      <w:pPr>
        <w:pStyle w:val="3"/>
        <w:spacing w:line="240" w:lineRule="auto" w:before="0" w:after="0"/>
      </w:pPr>
      <w:bookmarkStart w:name="jsTQ-1725598913884" w:id="581"/>
      <w:bookmarkEnd w:id="581"/>
      <w:r>
        <w:rPr>
          <w:rFonts w:ascii="微软雅黑" w:hAnsi="微软雅黑" w:cs="微软雅黑" w:eastAsia="微软雅黑"/>
          <w:b w:val="true"/>
          <w:sz w:val="24"/>
        </w:rPr>
        <w:t>Why It Takes Longer Without index &gt; 0</w:t>
      </w:r>
    </w:p>
    <w:p>
      <w:pPr/>
      <w:bookmarkStart w:name="PtiZ-1725598913871" w:id="582"/>
      <w:bookmarkEnd w:id="582"/>
      <w:r>
        <w:rPr>
          <w:b w:val="true"/>
          <w:color w:val="f33232"/>
        </w:rPr>
        <w:t>The index &gt; 0 check is a minor optimization. By checking if index is greater than 0, you're skipping the duplicate-check logic for the very first element, which is not necessary since there's no "previous" element to compare it with.</w:t>
      </w:r>
    </w:p>
    <w:p>
      <w:pPr/>
      <w:bookmarkStart w:name="EgKb-1725598913873" w:id="583"/>
      <w:bookmarkEnd w:id="583"/>
      <w:r>
        <w:rPr/>
        <w:t>Without the index &gt; 0 condition, the extra check nums[index] == tmp.get(tmp.size() - 1) is still performed even when index == 0. This isn't harmful but results in a slight overhead that increases the runtime by a small amount, as you've observed (e.g., 6ms vs. 4ms).</w:t>
      </w:r>
    </w:p>
    <w:p>
      <w:pPr>
        <w:pStyle w:val="3"/>
        <w:spacing w:line="240" w:lineRule="auto" w:before="0" w:after="0"/>
      </w:pPr>
      <w:bookmarkStart w:name="rqz7-1725598913885" w:id="584"/>
      <w:bookmarkEnd w:id="584"/>
      <w:r>
        <w:rPr>
          <w:rFonts w:ascii="微软雅黑" w:hAnsi="微软雅黑" w:cs="微软雅黑" w:eastAsia="微软雅黑"/>
          <w:b w:val="true"/>
          <w:sz w:val="24"/>
        </w:rPr>
        <w:t>Summary of Differences</w:t>
      </w:r>
    </w:p>
    <w:p>
      <w:pPr>
        <w:numPr>
          <w:ilvl w:val="0"/>
          <w:numId w:val="9"/>
        </w:numPr>
      </w:pPr>
      <w:bookmarkStart w:name="KPT3-1725598913877" w:id="585"/>
      <w:bookmarkEnd w:id="585"/>
      <w:r>
        <w:rPr/>
        <w:t xml:space="preserve">With </w:t>
      </w:r>
      <w:r>
        <w:rPr>
          <w:b w:val="true"/>
        </w:rPr>
        <w:t>index &gt; 0:</w:t>
      </w:r>
      <w:r>
        <w:rPr/>
        <w:t xml:space="preserve"> Slightly faster (e.g., 4ms) because the comparison nums[index] == tmp.get(tmp.size() - 1) is skipped for the first element.</w:t>
      </w:r>
    </w:p>
    <w:p>
      <w:pPr>
        <w:numPr>
          <w:ilvl w:val="0"/>
          <w:numId w:val="9"/>
        </w:numPr>
      </w:pPr>
      <w:bookmarkStart w:name="S6Jl-1725598913879" w:id="586"/>
      <w:bookmarkEnd w:id="586"/>
      <w:r>
        <w:rPr/>
        <w:t xml:space="preserve">Without </w:t>
      </w:r>
      <w:r>
        <w:rPr>
          <w:b w:val="true"/>
        </w:rPr>
        <w:t>index &gt; 0:</w:t>
      </w:r>
      <w:r>
        <w:rPr/>
        <w:t xml:space="preserve"> Works fine but slightly slower (e.g., 6ms) due to the unnecessary comparison being made when index == 0.</w:t>
      </w:r>
    </w:p>
    <w:p>
      <w:pPr/>
      <w:bookmarkStart w:name="aLqL-1725598913881" w:id="587"/>
      <w:bookmarkEnd w:id="587"/>
      <w:r>
        <w:rPr/>
        <w:t>So, while removing the index &gt; 0 check doesn't cause any logical errors, keeping it is a minor optimization that saves a bit of processing time.</w:t>
      </w:r>
    </w:p>
    <w:p>
      <w:pPr/>
      <w:bookmarkStart w:name="PbX5-1725602175165" w:id="588"/>
      <w:bookmarkEnd w:id="588"/>
      <w:r/>
    </w:p>
    <w:p>
      <w:pPr>
        <w:pBdr>
          <w:bottom w:val="single"/>
        </w:pBdr>
      </w:pPr>
    </w:p>
    <w:p>
      <w:pPr/>
      <w:bookmarkStart w:name="CMu8-1725598674698" w:id="589"/>
      <w:bookmarkEnd w:id="589"/>
      <w:r>
        <w:rPr>
          <w:b w:val="true"/>
        </w:rPr>
        <w:t>Refer to</w:t>
      </w:r>
    </w:p>
    <w:p>
      <w:pPr/>
      <w:bookmarkStart w:name="BSFi-1725602180287" w:id="590"/>
      <w:bookmarkEnd w:id="590"/>
      <w:hyperlink r:id="rId13">
        <w:r>
          <w:rPr>
            <w:color w:val="003884"/>
          </w:rPr>
          <w:t>https://algo.monster/liteproblems/491</w:t>
        </w:r>
      </w:hyperlink>
    </w:p>
    <w:p>
      <w:pPr>
        <w:pStyle w:val="2"/>
        <w:spacing w:line="240" w:lineRule="auto" w:before="0" w:after="0"/>
      </w:pPr>
      <w:bookmarkStart w:name="JoOa-1725602187906" w:id="591"/>
      <w:bookmarkEnd w:id="591"/>
      <w:r>
        <w:rPr>
          <w:rFonts w:ascii="微软雅黑" w:hAnsi="微软雅黑" w:cs="微软雅黑" w:eastAsia="微软雅黑"/>
          <w:b w:val="true"/>
          <w:sz w:val="30"/>
        </w:rPr>
        <w:t>Problem Description</w:t>
      </w:r>
    </w:p>
    <w:p>
      <w:pPr/>
      <w:bookmarkStart w:name="TouB-1725602176261" w:id="592"/>
      <w:bookmarkEnd w:id="592"/>
      <w:r>
        <w:rPr/>
        <w:t>The problem is asking us to find all the different possible subsequences of a given array of integers </w:t>
      </w:r>
      <w:r>
        <w:rPr>
          <w:color w:val="000000"/>
          <w:sz w:val="24"/>
        </w:rPr>
        <w:t>nums</w:t>
      </w:r>
      <w:r>
        <w:rPr/>
        <w:t>. A subsequence is a sequence that can be obtained from another sequence by deleting some or no elements without changing the order of the remaining elements. The subsequences we are looking for should be non-decreasing, meaning each element in the subsequence is less than or equal to the subsequent element. Also, each subsequence must contain at least two elements. Unlike combinations or subsets, the order is important here, so sequences with the same elements but in different orders are considered different.</w:t>
      </w:r>
    </w:p>
    <w:p>
      <w:pPr>
        <w:pStyle w:val="2"/>
        <w:spacing w:line="240" w:lineRule="auto" w:before="0" w:after="0"/>
      </w:pPr>
      <w:bookmarkStart w:name="9ZAo-1725602208886" w:id="593"/>
      <w:bookmarkEnd w:id="593"/>
      <w:r>
        <w:rPr>
          <w:rFonts w:ascii="微软雅黑" w:hAnsi="微软雅黑" w:cs="微软雅黑" w:eastAsia="微软雅黑"/>
          <w:b w:val="true"/>
          <w:sz w:val="30"/>
        </w:rPr>
        <w:t>Intuition</w:t>
      </w:r>
    </w:p>
    <w:p>
      <w:pPr/>
      <w:bookmarkStart w:name="plGu-1725602176442" w:id="594"/>
      <w:bookmarkEnd w:id="594"/>
      <w:r>
        <w:rPr/>
        <w:t>The intuition behind the solution is to explore all possible subsequences while maintaining the non-decreasing order constraint. We can perform a depth-first search (DFS) to go through all potential subsequences. We'll start with an empty list and at each step, we have two choices:</w:t>
      </w:r>
    </w:p>
    <w:p>
      <w:pPr>
        <w:numPr>
          <w:ilvl w:val="0"/>
          <w:numId w:val="10"/>
        </w:numPr>
      </w:pPr>
      <w:bookmarkStart w:name="hePl-1725602229810" w:id="595"/>
      <w:bookmarkEnd w:id="595"/>
      <w:r>
        <w:rPr/>
        <w:t>Include the current element in the subsequence if it's greater than or equal to the last included element. This is to ensure the non-decreasing order.</w:t>
      </w:r>
    </w:p>
    <w:p>
      <w:pPr>
        <w:numPr>
          <w:ilvl w:val="0"/>
          <w:numId w:val="10"/>
        </w:numPr>
      </w:pPr>
      <w:bookmarkStart w:name="YIQQ-1725602229812" w:id="596"/>
      <w:bookmarkEnd w:id="596"/>
      <w:r>
        <w:rPr/>
        <w:t>Skip the current element to consider a subsequence without it.</w:t>
      </w:r>
    </w:p>
    <w:p>
      <w:pPr/>
      <w:bookmarkStart w:name="mqzp-1725602229814" w:id="597"/>
      <w:bookmarkEnd w:id="597"/>
      <w:r>
        <w:rPr>
          <w:b w:val="true"/>
          <w:color w:val="f33232"/>
        </w:rPr>
        <w:t>However, to avoid duplicates, if the current element is the same as the last element we considered and decided not to include, we skip the current element. This is because including it would result in a subsequence we have already considered.</w:t>
      </w:r>
    </w:p>
    <w:p>
      <w:pPr/>
      <w:bookmarkStart w:name="e4uY-1725602229816" w:id="598"/>
      <w:bookmarkEnd w:id="598"/>
      <w:r>
        <w:rPr/>
        <w:t>Starting from the first element, we will recursively call the DFS function to traverse the array. If we reach the end of the array, and our temporary subsequence has more than one element, we include it in our answer.</w:t>
      </w:r>
    </w:p>
    <w:p>
      <w:pPr/>
      <w:bookmarkStart w:name="wncR-1725602229818" w:id="599"/>
      <w:bookmarkEnd w:id="599"/>
      <w:r>
        <w:rPr/>
        <w:t>The key component of this approach is how we handle duplicates to ensure that we only record unique subsequences while performing our DFS.</w:t>
      </w:r>
    </w:p>
    <w:p>
      <w:pPr>
        <w:pStyle w:val="2"/>
        <w:spacing w:line="240" w:lineRule="auto" w:before="0" w:after="0"/>
      </w:pPr>
      <w:bookmarkStart w:name="YcKk-1725602176641" w:id="600"/>
      <w:bookmarkEnd w:id="600"/>
      <w:r>
        <w:rPr>
          <w:rFonts w:ascii="微软雅黑" w:hAnsi="微软雅黑" w:cs="微软雅黑" w:eastAsia="微软雅黑"/>
          <w:b w:val="true"/>
          <w:sz w:val="30"/>
        </w:rPr>
        <w:t>Solution Approach</w:t>
      </w:r>
    </w:p>
    <w:p>
      <w:pPr/>
      <w:bookmarkStart w:name="VmT8-1725602541618" w:id="601"/>
      <w:bookmarkEnd w:id="601"/>
      <w:r>
        <w:rPr/>
        <w:t>The implementation of the solution uses a recursive approach known as Depth-First Search (DFS). Let's break down how the given Python code functions:</w:t>
      </w:r>
    </w:p>
    <w:p>
      <w:pPr>
        <w:numPr>
          <w:ilvl w:val="0"/>
          <w:numId w:val="11"/>
        </w:numPr>
      </w:pPr>
      <w:bookmarkStart w:name="HTXy-1725604771952" w:id="602"/>
      <w:bookmarkEnd w:id="602"/>
      <w:r>
        <w:rPr/>
        <w:t>The function dfs is a recursive function used to perform the depth-first search, starting from the index u in the nums array. This function has the parameters u, which is the current index in the array; last, which is the last number added to the current subsequence t; and t, which represents the current subsequence being constructed.</w:t>
      </w:r>
    </w:p>
    <w:p>
      <w:pPr>
        <w:numPr>
          <w:ilvl w:val="0"/>
          <w:numId w:val="11"/>
        </w:numPr>
      </w:pPr>
      <w:bookmarkStart w:name="DMK0-1725604771954" w:id="603"/>
      <w:bookmarkEnd w:id="603"/>
      <w:r>
        <w:rPr/>
        <w:t>At the beginning of the dfs function, we check if u equals the length of nums. If it does, we have reached the end of the array. At this point, if the subsequence t has more than one element (making it a valid subsequence), we append a copy of it to the answer list ans.</w:t>
      </w:r>
    </w:p>
    <w:p>
      <w:pPr>
        <w:numPr>
          <w:ilvl w:val="0"/>
          <w:numId w:val="11"/>
        </w:numPr>
      </w:pPr>
      <w:bookmarkStart w:name="EsHf-1725604771956" w:id="604"/>
      <w:bookmarkEnd w:id="604"/>
      <w:r>
        <w:rPr/>
        <w:t>If the current element, nums[u], is greater than or equal to the last element (last) included in our temporary subsequence (t), we can choose to include the current element in the subsequence by appending it to t and recursively calling dfs with the next index (u + 1) and the current element as the new last.</w:t>
      </w:r>
    </w:p>
    <w:p>
      <w:pPr>
        <w:numPr>
          <w:ilvl w:val="0"/>
          <w:numId w:val="11"/>
        </w:numPr>
      </w:pPr>
      <w:bookmarkStart w:name="L85k-1725604771958" w:id="605"/>
      <w:bookmarkEnd w:id="605"/>
      <w:r>
        <w:rPr/>
        <w:t>After returning from the recursive call, the element added is popped from t to backtrack and consider subsequences that do not include this element.</w:t>
      </w:r>
    </w:p>
    <w:p>
      <w:pPr>
        <w:numPr>
          <w:ilvl w:val="0"/>
          <w:numId w:val="11"/>
        </w:numPr>
      </w:pPr>
      <w:bookmarkStart w:name="j7ah-1725604771960" w:id="606"/>
      <w:bookmarkEnd w:id="606"/>
      <w:r>
        <w:rPr>
          <w:b w:val="true"/>
          <w:color w:val="f33232"/>
        </w:rPr>
        <w:t>Additionally, to avoid duplicates, if the current element is different from the last element, we also make a recursive call to dfs without including the current element in the subsequence t, regardless of whether it could be included under the non-decreasing criterion.</w:t>
      </w:r>
    </w:p>
    <w:p>
      <w:pPr>
        <w:numPr>
          <w:ilvl w:val="0"/>
          <w:numId w:val="11"/>
        </w:numPr>
      </w:pPr>
      <w:bookmarkStart w:name="bLAD-1725604771962" w:id="607"/>
      <w:bookmarkEnd w:id="607"/>
      <w:r>
        <w:rPr/>
        <w:t>The ans list collects all valid subsequences. The initial DFS call is made with the first index (0), a value that's lower than any element of the array (-1000 in this case) as the initial last value, and an empty list as the initial subsequence.</w:t>
      </w:r>
    </w:p>
    <w:p>
      <w:pPr>
        <w:numPr>
          <w:ilvl w:val="0"/>
          <w:numId w:val="11"/>
        </w:numPr>
      </w:pPr>
      <w:bookmarkStart w:name="81zV-1725604771964" w:id="608"/>
      <w:bookmarkEnd w:id="608"/>
      <w:r>
        <w:rPr/>
        <w:t>At the end of the call to the dfs from the main function, ans will contain all possible non-decreasing subsequences of at least two elements, fulfilling the problem's requirement.</w:t>
      </w:r>
    </w:p>
    <w:p>
      <w:pPr/>
      <w:bookmarkStart w:name="KIML-1725604771966" w:id="609"/>
      <w:bookmarkEnd w:id="609"/>
      <w:r>
        <w:rPr/>
        <w:t>Key elements in this solution are the handling of backtracking by removing the last appended element after the recursive calls, and the checking mechanism to avoid duplicates.</w:t>
      </w:r>
    </w:p>
    <w:p>
      <w:pPr/>
      <w:bookmarkStart w:name="eoBC-1725604771968" w:id="610"/>
      <w:bookmarkEnd w:id="610"/>
      <w:r>
        <w:rPr/>
        <w:t>The choice of the initial last value is crucial. It must be less than any element we expect in nums, ensuring that the first element can always be considered for starting a new subsequence.</w:t>
      </w:r>
    </w:p>
    <w:p>
      <w:pPr/>
      <w:bookmarkStart w:name="Yjkb-1725604771970" w:id="611"/>
      <w:bookmarkEnd w:id="611"/>
      <w:r>
        <w:rPr/>
        <w:t>Data structures:</w:t>
      </w:r>
    </w:p>
    <w:p>
      <w:pPr>
        <w:numPr>
          <w:ilvl w:val="0"/>
          <w:numId w:val="12"/>
        </w:numPr>
      </w:pPr>
      <w:bookmarkStart w:name="flVp-1725604771972" w:id="612"/>
      <w:bookmarkEnd w:id="612"/>
      <w:r>
        <w:rPr/>
        <w:t>ans: A list to store all the valid non-decreasing subsequences that have at least two elements.</w:t>
      </w:r>
    </w:p>
    <w:p>
      <w:pPr>
        <w:numPr>
          <w:ilvl w:val="0"/>
          <w:numId w:val="12"/>
        </w:numPr>
      </w:pPr>
      <w:bookmarkStart w:name="XYLN-1725604771974" w:id="613"/>
      <w:bookmarkEnd w:id="613"/>
      <w:r>
        <w:rPr/>
        <w:t>t: A temporary list used to build each potential subsequence during the depth-first search.</w:t>
      </w:r>
    </w:p>
    <w:p>
      <w:pPr/>
      <w:bookmarkStart w:name="H5Rt-1725604771976" w:id="614"/>
      <w:bookmarkEnd w:id="614"/>
      <w:r>
        <w:rPr/>
        <w:t>Overall, the solution effectively explores all combinations of non-decreasing subsequences through the depth-first search while ensuring that no duplicates are generated.</w:t>
      </w:r>
    </w:p>
    <w:p>
      <w:pPr>
        <w:pStyle w:val="3"/>
        <w:spacing w:line="240" w:lineRule="auto" w:before="0" w:after="0"/>
      </w:pPr>
      <w:bookmarkStart w:name="akAz-1725602541779" w:id="615"/>
      <w:bookmarkEnd w:id="615"/>
      <w:r>
        <w:rPr>
          <w:rFonts w:ascii="微软雅黑" w:hAnsi="微软雅黑" w:cs="微软雅黑" w:eastAsia="微软雅黑"/>
          <w:b w:val="true"/>
          <w:sz w:val="24"/>
        </w:rPr>
        <w:t>Example Walkthrough</w:t>
      </w:r>
    </w:p>
    <w:p>
      <w:pPr/>
      <w:bookmarkStart w:name="UHHr-1725605258493" w:id="616"/>
      <w:bookmarkEnd w:id="616"/>
      <w:r>
        <w:rPr/>
        <w:t>Let's walk through an example to illustrate the solution approach using the given array of integers nums = [1, 2, 2].</w:t>
      </w:r>
    </w:p>
    <w:p>
      <w:pPr>
        <w:numPr>
          <w:ilvl w:val="0"/>
          <w:numId w:val="13"/>
        </w:numPr>
      </w:pPr>
      <w:bookmarkStart w:name="lrr7-1725605267645" w:id="617"/>
      <w:bookmarkEnd w:id="617"/>
      <w:r>
        <w:rPr/>
        <w:t>Initialize ans as an empty list to store our subsequences and t as an empty list to represent the current subsequence.</w:t>
      </w:r>
    </w:p>
    <w:p>
      <w:pPr>
        <w:numPr>
          <w:ilvl w:val="0"/>
          <w:numId w:val="13"/>
        </w:numPr>
      </w:pPr>
      <w:bookmarkStart w:name="XlGg-1725605267647" w:id="618"/>
      <w:bookmarkEnd w:id="618"/>
      <w:r>
        <w:rPr/>
        <w:t>Start with the first element 1. Since 1 is greater than our initial last value -1000, we can include 1 in t (which is now [1]) and proceed to the next index.</w:t>
      </w:r>
    </w:p>
    <w:p>
      <w:pPr>
        <w:numPr>
          <w:ilvl w:val="0"/>
          <w:numId w:val="13"/>
        </w:numPr>
      </w:pPr>
      <w:bookmarkStart w:name="ZpVG-1725605267649" w:id="619"/>
      <w:bookmarkEnd w:id="619"/>
      <w:r>
        <w:rPr/>
        <w:t>At the second element 2, it's greater than the last element in t (which is 1), so we can include 2 in t (now [1, 2]) and proceed to the next element. Now our t is a valid subsequence, so we can add it to ans.</w:t>
      </w:r>
    </w:p>
    <w:p>
      <w:pPr>
        <w:numPr>
          <w:ilvl w:val="0"/>
          <w:numId w:val="13"/>
        </w:numPr>
      </w:pPr>
      <w:bookmarkStart w:name="FnPR-1725605267651" w:id="620"/>
      <w:bookmarkEnd w:id="620"/>
      <w:r>
        <w:rPr/>
        <w:t>Backtrack by popping 2 from t (now [1]) and proceed without including the second element 2.</w:t>
      </w:r>
    </w:p>
    <w:p>
      <w:pPr>
        <w:numPr>
          <w:ilvl w:val="0"/>
          <w:numId w:val="13"/>
        </w:numPr>
      </w:pPr>
      <w:bookmarkStart w:name="YMat-1725605267653" w:id="621"/>
      <w:bookmarkEnd w:id="621"/>
      <w:r>
        <w:rPr>
          <w:b w:val="true"/>
          <w:color w:val="f33232"/>
        </w:rPr>
        <w:t>At the third element (also 2), we check if we just skipped an element with the same value (which we did). If so, we do not include this element to avoid a duplicate subsequence. If not, since 2 is equal or greater than the last element in t, we could include it in t, and add the resulting subsequence [1, 2] to ans again. But since we are skipping duplicates, we do not do this.</w:t>
      </w:r>
    </w:p>
    <w:p>
      <w:pPr>
        <w:numPr>
          <w:ilvl w:val="0"/>
          <w:numId w:val="13"/>
        </w:numPr>
      </w:pPr>
      <w:bookmarkStart w:name="lgkc-1725605267655" w:id="622"/>
      <w:bookmarkEnd w:id="622"/>
      <w:r>
        <w:rPr/>
        <w:t>Instead, we proceed without including this third element 2. Since we have finished going through the array, and t has less than two elements, we don't add it to ans.</w:t>
      </w:r>
    </w:p>
    <w:p>
      <w:pPr>
        <w:numPr>
          <w:ilvl w:val="0"/>
          <w:numId w:val="13"/>
        </w:numPr>
      </w:pPr>
      <w:bookmarkStart w:name="TWWc-1725605267657" w:id="623"/>
      <w:bookmarkEnd w:id="623"/>
      <w:r>
        <w:rPr/>
        <w:t>Our final ans list contains [1, 2], representing the valid non-decreasing subsequences with at least two elements.</w:t>
      </w:r>
    </w:p>
    <w:p>
      <w:pPr/>
      <w:bookmarkStart w:name="oGDF-1725605267659" w:id="624"/>
      <w:bookmarkEnd w:id="624"/>
      <w:r>
        <w:rPr/>
        <w:t>To summarize, our DFS explores these paths:</w:t>
      </w:r>
    </w:p>
    <w:p>
      <w:pPr>
        <w:numPr>
          <w:ilvl w:val="0"/>
          <w:numId w:val="14"/>
        </w:numPr>
      </w:pPr>
      <w:bookmarkStart w:name="9y1K-1725605267661" w:id="625"/>
      <w:bookmarkEnd w:id="625"/>
      <w:r>
        <w:rPr/>
        <w:t>[1] -&gt; [1, 2] (added to ans) -&gt; [1] (backtrack) -&gt; [1] (skip the second 2) -&gt; [1, 2] (skipped because it would be a duplicate) -&gt; [1] (end of array, not enough elements).</w:t>
      </w:r>
    </w:p>
    <w:p>
      <w:pPr>
        <w:numPr>
          <w:ilvl w:val="0"/>
          <w:numId w:val="14"/>
        </w:numPr>
      </w:pPr>
      <w:bookmarkStart w:name="WUeY-1725605267663" w:id="626"/>
      <w:bookmarkEnd w:id="626"/>
      <w:r>
        <w:rPr/>
        <w:t>The end result for ans is [[1, 2]].</w:t>
      </w:r>
    </w:p>
    <w:p>
      <w:pPr/>
      <w:bookmarkStart w:name="wATf-1725605267665" w:id="627"/>
      <w:bookmarkEnd w:id="627"/>
      <w:r>
        <w:rPr/>
        <w:t>The key part of this example is that our DFS allowed us to include the first 2, but by using the duplicate check, we did not include the second 2, ensuring our final ans list only included unique non-decreasing subsequences.</w:t>
      </w:r>
    </w:p>
    <w:p>
      <w:pPr>
        <w:pStyle w:val="2"/>
        <w:spacing w:line="240" w:lineRule="auto" w:before="0" w:after="0"/>
      </w:pPr>
      <w:bookmarkStart w:name="3WW1-1725602541928" w:id="628"/>
      <w:bookmarkEnd w:id="628"/>
      <w:r>
        <w:rPr>
          <w:rFonts w:ascii="微软雅黑" w:hAnsi="微软雅黑" w:cs="微软雅黑" w:eastAsia="微软雅黑"/>
          <w:b w:val="true"/>
          <w:sz w:val="30"/>
        </w:rPr>
        <w:t>Solution Implementation</w:t>
      </w:r>
    </w:p>
    <w:p>
      <w:pPr>
        <w:shd w:val="clear" w:color="auto" w:fill="DBDBDB"/>
      </w:pPr>
      <w:bookmarkStart w:name="nFTp-1725607413589" w:id="629"/>
      <w:bookmarkEnd w:id="629"/>
      <w:r>
        <w:rPr/>
        <w:t>import java.util.ArrayList;</w:t>
      </w:r>
    </w:p>
    <w:p>
      <w:pPr>
        <w:shd w:val="clear" w:color="auto" w:fill="DBDBDB"/>
      </w:pPr>
      <w:bookmarkStart w:name="nFTp-1725607413589" w:id="630"/>
      <w:bookmarkEnd w:id="630"/>
      <w:r>
        <w:rPr/>
        <w:t>import java.util.List;</w:t>
      </w:r>
    </w:p>
    <w:p>
      <w:pPr>
        <w:shd w:val="clear" w:color="auto" w:fill="DBDBDB"/>
      </w:pPr>
      <w:bookmarkStart w:name="nFTp-1725607413589" w:id="631"/>
      <w:bookmarkEnd w:id="631"/>
    </w:p>
    <w:p>
      <w:pPr>
        <w:shd w:val="clear" w:color="auto" w:fill="DBDBDB"/>
      </w:pPr>
      <w:bookmarkStart w:name="nFTp-1725607413589" w:id="632"/>
      <w:bookmarkEnd w:id="632"/>
      <w:r>
        <w:rPr/>
        <w:t>class Solution {</w:t>
      </w:r>
    </w:p>
    <w:p>
      <w:pPr>
        <w:shd w:val="clear" w:color="auto" w:fill="DBDBDB"/>
      </w:pPr>
      <w:bookmarkStart w:name="nFTp-1725607413589" w:id="633"/>
      <w:bookmarkEnd w:id="633"/>
      <w:r>
        <w:rPr/>
        <w:t xml:space="preserve">    private int[] sequence; // Renamed from 'nums' to 'sequence' for better clarity</w:t>
      </w:r>
    </w:p>
    <w:p>
      <w:pPr>
        <w:shd w:val="clear" w:color="auto" w:fill="DBDBDB"/>
      </w:pPr>
      <w:bookmarkStart w:name="nFTp-1725607413589" w:id="634"/>
      <w:bookmarkEnd w:id="634"/>
      <w:r>
        <w:rPr/>
        <w:t xml:space="preserve">    private List&lt;List&lt;Integer&gt;&gt; subsequences; // List to store the answer subsequences</w:t>
      </w:r>
    </w:p>
    <w:p>
      <w:pPr>
        <w:shd w:val="clear" w:color="auto" w:fill="DBDBDB"/>
      </w:pPr>
      <w:bookmarkStart w:name="nFTp-1725607413589" w:id="635"/>
      <w:bookmarkEnd w:id="635"/>
    </w:p>
    <w:p>
      <w:pPr>
        <w:shd w:val="clear" w:color="auto" w:fill="DBDBDB"/>
      </w:pPr>
      <w:bookmarkStart w:name="nFTp-1725607413589" w:id="636"/>
      <w:bookmarkEnd w:id="636"/>
      <w:r>
        <w:rPr/>
        <w:t xml:space="preserve">    public List&lt;List&lt;Integer&gt;&gt; findSubsequences(int[] nums) {</w:t>
      </w:r>
    </w:p>
    <w:p>
      <w:pPr>
        <w:shd w:val="clear" w:color="auto" w:fill="DBDBDB"/>
      </w:pPr>
      <w:bookmarkStart w:name="nFTp-1725607413589" w:id="637"/>
      <w:bookmarkEnd w:id="637"/>
      <w:r>
        <w:rPr/>
        <w:t xml:space="preserve">        this.sequence = nums; // Assign the given array to the class variable</w:t>
      </w:r>
    </w:p>
    <w:p>
      <w:pPr>
        <w:shd w:val="clear" w:color="auto" w:fill="DBDBDB"/>
      </w:pPr>
      <w:bookmarkStart w:name="nFTp-1725607413589" w:id="638"/>
      <w:bookmarkEnd w:id="638"/>
      <w:r>
        <w:rPr/>
        <w:t xml:space="preserve">        subsequences = new ArrayList&lt;&gt;(); // Initialize the list to store subsequences</w:t>
      </w:r>
    </w:p>
    <w:p>
      <w:pPr>
        <w:shd w:val="clear" w:color="auto" w:fill="DBDBDB"/>
      </w:pPr>
      <w:bookmarkStart w:name="nFTp-1725607413589" w:id="639"/>
      <w:bookmarkEnd w:id="639"/>
      <w:r>
        <w:rPr/>
        <w:t xml:space="preserve">        // Start the Depth-First Search (DFS) from index 0 with the last picked element as the smallest integer value</w:t>
      </w:r>
    </w:p>
    <w:p>
      <w:pPr>
        <w:shd w:val="clear" w:color="auto" w:fill="DBDBDB"/>
      </w:pPr>
      <w:bookmarkStart w:name="nFTp-1725607413589" w:id="640"/>
      <w:bookmarkEnd w:id="640"/>
      <w:r>
        <w:rPr/>
        <w:t xml:space="preserve">        dfs(0, Integer.MIN_VALUE, new ArrayList&lt;&gt;());</w:t>
      </w:r>
    </w:p>
    <w:p>
      <w:pPr>
        <w:shd w:val="clear" w:color="auto" w:fill="DBDBDB"/>
      </w:pPr>
      <w:bookmarkStart w:name="nFTp-1725607413589" w:id="641"/>
      <w:bookmarkEnd w:id="641"/>
      <w:r>
        <w:rPr/>
        <w:t xml:space="preserve">        return subsequences; // Return the list of subsequences</w:t>
      </w:r>
    </w:p>
    <w:p>
      <w:pPr>
        <w:shd w:val="clear" w:color="auto" w:fill="DBDBDB"/>
      </w:pPr>
      <w:bookmarkStart w:name="nFTp-1725607413589" w:id="642"/>
      <w:bookmarkEnd w:id="642"/>
      <w:r>
        <w:rPr/>
        <w:t xml:space="preserve">    }</w:t>
      </w:r>
    </w:p>
    <w:p>
      <w:pPr>
        <w:shd w:val="clear" w:color="auto" w:fill="DBDBDB"/>
      </w:pPr>
      <w:bookmarkStart w:name="nFTp-1725607413589" w:id="643"/>
      <w:bookmarkEnd w:id="643"/>
    </w:p>
    <w:p>
      <w:pPr>
        <w:shd w:val="clear" w:color="auto" w:fill="DBDBDB"/>
      </w:pPr>
      <w:bookmarkStart w:name="nFTp-1725607413589" w:id="644"/>
      <w:bookmarkEnd w:id="644"/>
      <w:r>
        <w:rPr/>
        <w:t xml:space="preserve">    // Helper method to perform DFS</w:t>
      </w:r>
    </w:p>
    <w:p>
      <w:pPr>
        <w:shd w:val="clear" w:color="auto" w:fill="DBDBDB"/>
      </w:pPr>
      <w:bookmarkStart w:name="nFTp-1725607413589" w:id="645"/>
      <w:bookmarkEnd w:id="645"/>
      <w:r>
        <w:rPr/>
        <w:t xml:space="preserve">    private void dfs(int index, int lastPicked, List&lt;Integer&gt; currentSubsequence) {</w:t>
      </w:r>
    </w:p>
    <w:p>
      <w:pPr>
        <w:shd w:val="clear" w:color="auto" w:fill="DBDBDB"/>
      </w:pPr>
      <w:bookmarkStart w:name="nFTp-1725607413589" w:id="646"/>
      <w:bookmarkEnd w:id="646"/>
      <w:r>
        <w:rPr/>
        <w:t xml:space="preserve">        // Base case: if we've reached the end of the sequence</w:t>
      </w:r>
    </w:p>
    <w:p>
      <w:pPr>
        <w:shd w:val="clear" w:color="auto" w:fill="DBDBDB"/>
      </w:pPr>
      <w:bookmarkStart w:name="nFTp-1725607413589" w:id="647"/>
      <w:bookmarkEnd w:id="647"/>
      <w:r>
        <w:rPr/>
        <w:t xml:space="preserve">        if (index == sequence.length) {</w:t>
      </w:r>
    </w:p>
    <w:p>
      <w:pPr>
        <w:shd w:val="clear" w:color="auto" w:fill="DBDBDB"/>
      </w:pPr>
      <w:bookmarkStart w:name="nFTp-1725607413589" w:id="648"/>
      <w:bookmarkEnd w:id="648"/>
      <w:r>
        <w:rPr/>
        <w:t xml:space="preserve">            // Check if the current list is a subsequence with more than one element</w:t>
      </w:r>
    </w:p>
    <w:p>
      <w:pPr>
        <w:shd w:val="clear" w:color="auto" w:fill="DBDBDB"/>
      </w:pPr>
      <w:bookmarkStart w:name="nFTp-1725607413589" w:id="649"/>
      <w:bookmarkEnd w:id="649"/>
      <w:r>
        <w:rPr/>
        <w:t xml:space="preserve">            if (currentSubsequence.size() &gt; 1) {</w:t>
      </w:r>
    </w:p>
    <w:p>
      <w:pPr>
        <w:shd w:val="clear" w:color="auto" w:fill="DBDBDB"/>
      </w:pPr>
      <w:bookmarkStart w:name="nFTp-1725607413589" w:id="650"/>
      <w:bookmarkEnd w:id="650"/>
      <w:r>
        <w:rPr/>
        <w:t xml:space="preserve">                // If it is, add a copy of it to the list of subsequences</w:t>
      </w:r>
    </w:p>
    <w:p>
      <w:pPr>
        <w:shd w:val="clear" w:color="auto" w:fill="DBDBDB"/>
      </w:pPr>
      <w:bookmarkStart w:name="nFTp-1725607413589" w:id="651"/>
      <w:bookmarkEnd w:id="651"/>
      <w:r>
        <w:rPr/>
        <w:t xml:space="preserve">                subsequences.add(new ArrayList&lt;&gt;(currentSubsequence));</w:t>
      </w:r>
    </w:p>
    <w:p>
      <w:pPr>
        <w:shd w:val="clear" w:color="auto" w:fill="DBDBDB"/>
      </w:pPr>
      <w:bookmarkStart w:name="nFTp-1725607413589" w:id="652"/>
      <w:bookmarkEnd w:id="652"/>
      <w:r>
        <w:rPr/>
        <w:t xml:space="preserve">            }</w:t>
      </w:r>
    </w:p>
    <w:p>
      <w:pPr>
        <w:shd w:val="clear" w:color="auto" w:fill="DBDBDB"/>
      </w:pPr>
      <w:bookmarkStart w:name="nFTp-1725607413589" w:id="653"/>
      <w:bookmarkEnd w:id="653"/>
      <w:r>
        <w:rPr/>
        <w:t xml:space="preserve">            return; // End the current DFS path</w:t>
      </w:r>
    </w:p>
    <w:p>
      <w:pPr>
        <w:shd w:val="clear" w:color="auto" w:fill="DBDBDB"/>
      </w:pPr>
      <w:bookmarkStart w:name="nFTp-1725607413589" w:id="654"/>
      <w:bookmarkEnd w:id="654"/>
      <w:r>
        <w:rPr/>
        <w:t xml:space="preserve">        }</w:t>
      </w:r>
    </w:p>
    <w:p>
      <w:pPr>
        <w:shd w:val="clear" w:color="auto" w:fill="DBDBDB"/>
      </w:pPr>
      <w:bookmarkStart w:name="nFTp-1725607413589" w:id="655"/>
      <w:bookmarkEnd w:id="655"/>
      <w:r>
        <w:rPr/>
        <w:t xml:space="preserve">      </w:t>
      </w:r>
    </w:p>
    <w:p>
      <w:pPr>
        <w:shd w:val="clear" w:color="auto" w:fill="DBDBDB"/>
      </w:pPr>
      <w:bookmarkStart w:name="nFTp-1725607413589" w:id="656"/>
      <w:bookmarkEnd w:id="656"/>
      <w:r>
        <w:rPr/>
        <w:t xml:space="preserve">        // If the current element can be picked (is greater or equal to the last picked element)</w:t>
      </w:r>
    </w:p>
    <w:p>
      <w:pPr>
        <w:shd w:val="clear" w:color="auto" w:fill="DBDBDB"/>
      </w:pPr>
      <w:bookmarkStart w:name="nFTp-1725607413589" w:id="657"/>
      <w:bookmarkEnd w:id="657"/>
      <w:r>
        <w:rPr/>
        <w:t xml:space="preserve">        if (sequence[index] &gt;= lastPicked) {</w:t>
      </w:r>
    </w:p>
    <w:p>
      <w:pPr>
        <w:shd w:val="clear" w:color="auto" w:fill="DBDBDB"/>
      </w:pPr>
      <w:bookmarkStart w:name="nFTp-1725607413589" w:id="658"/>
      <w:bookmarkEnd w:id="658"/>
      <w:r>
        <w:rPr/>
        <w:t xml:space="preserve">            // Pick the current element by adding it to the currentSubsequence</w:t>
      </w:r>
    </w:p>
    <w:p>
      <w:pPr>
        <w:shd w:val="clear" w:color="auto" w:fill="DBDBDB"/>
      </w:pPr>
      <w:bookmarkStart w:name="nFTp-1725607413589" w:id="659"/>
      <w:bookmarkEnd w:id="659"/>
      <w:r>
        <w:rPr/>
        <w:t xml:space="preserve">            currentSubsequence.add(sequence[index]);</w:t>
      </w:r>
    </w:p>
    <w:p>
      <w:pPr>
        <w:shd w:val="clear" w:color="auto" w:fill="DBDBDB"/>
      </w:pPr>
      <w:bookmarkStart w:name="nFTp-1725607413589" w:id="660"/>
      <w:bookmarkEnd w:id="660"/>
      <w:r>
        <w:rPr/>
        <w:t xml:space="preserve">            // Continue the DFS with the next index and the new lastPicked element</w:t>
      </w:r>
    </w:p>
    <w:p>
      <w:pPr>
        <w:shd w:val="clear" w:color="auto" w:fill="DBDBDB"/>
      </w:pPr>
      <w:bookmarkStart w:name="nFTp-1725607413589" w:id="661"/>
      <w:bookmarkEnd w:id="661"/>
      <w:r>
        <w:rPr/>
        <w:t xml:space="preserve">            dfs(index + 1, sequence[index], currentSubsequence);</w:t>
      </w:r>
    </w:p>
    <w:p>
      <w:pPr>
        <w:shd w:val="clear" w:color="auto" w:fill="DBDBDB"/>
      </w:pPr>
      <w:bookmarkStart w:name="nFTp-1725607413589" w:id="662"/>
      <w:bookmarkEnd w:id="662"/>
      <w:r>
        <w:rPr/>
        <w:t xml:space="preserve">            // Backtrack: remove the last element added to the currentSubsequence</w:t>
      </w:r>
    </w:p>
    <w:p>
      <w:pPr>
        <w:shd w:val="clear" w:color="auto" w:fill="DBDBDB"/>
      </w:pPr>
      <w:bookmarkStart w:name="nFTp-1725607413589" w:id="663"/>
      <w:bookmarkEnd w:id="663"/>
      <w:r>
        <w:rPr/>
        <w:t xml:space="preserve">            currentSubsequence.remove(currentSubsequence.size() - 1);</w:t>
      </w:r>
    </w:p>
    <w:p>
      <w:pPr>
        <w:shd w:val="clear" w:color="auto" w:fill="DBDBDB"/>
      </w:pPr>
      <w:bookmarkStart w:name="nFTp-1725607413589" w:id="664"/>
      <w:bookmarkEnd w:id="664"/>
      <w:r>
        <w:rPr/>
        <w:t xml:space="preserve">        }</w:t>
      </w:r>
    </w:p>
    <w:p>
      <w:pPr>
        <w:shd w:val="clear" w:color="auto" w:fill="DBDBDB"/>
      </w:pPr>
      <w:bookmarkStart w:name="nFTp-1725607413589" w:id="665"/>
      <w:bookmarkEnd w:id="665"/>
      <w:r>
        <w:rPr/>
        <w:t xml:space="preserve">      </w:t>
      </w:r>
    </w:p>
    <w:p>
      <w:pPr>
        <w:shd w:val="clear" w:color="auto" w:fill="DBDBDB"/>
      </w:pPr>
      <w:bookmarkStart w:name="nFTp-1725607413589" w:id="666"/>
      <w:bookmarkEnd w:id="666"/>
      <w:r>
        <w:rPr/>
        <w:t xml:space="preserve">        // Perform another DFS to explore the possibility of not picking the current element</w:t>
      </w:r>
    </w:p>
    <w:p>
      <w:pPr>
        <w:shd w:val="clear" w:color="auto" w:fill="DBDBDB"/>
      </w:pPr>
      <w:bookmarkStart w:name="nFTp-1725607413589" w:id="667"/>
      <w:bookmarkEnd w:id="667"/>
      <w:r>
        <w:rPr/>
        <w:t xml:space="preserve">        // Only if the current element isn't equal to the last picked one to avoid duplicates</w:t>
      </w:r>
    </w:p>
    <w:p>
      <w:pPr>
        <w:shd w:val="clear" w:color="auto" w:fill="DBDBDB"/>
      </w:pPr>
      <w:bookmarkStart w:name="nFTp-1725607413589" w:id="668"/>
      <w:bookmarkEnd w:id="668"/>
      <w:r>
        <w:rPr/>
        <w:t xml:space="preserve">        if (sequence[index] != lastPicked) {</w:t>
      </w:r>
    </w:p>
    <w:p>
      <w:pPr>
        <w:shd w:val="clear" w:color="auto" w:fill="DBDBDB"/>
      </w:pPr>
      <w:bookmarkStart w:name="nFTp-1725607413589" w:id="669"/>
      <w:bookmarkEnd w:id="669"/>
      <w:r>
        <w:rPr/>
        <w:t xml:space="preserve">            dfs(index + 1, lastPicked, currentSubsequence);</w:t>
      </w:r>
    </w:p>
    <w:p>
      <w:pPr>
        <w:shd w:val="clear" w:color="auto" w:fill="DBDBDB"/>
      </w:pPr>
      <w:bookmarkStart w:name="nFTp-1725607413589" w:id="670"/>
      <w:bookmarkEnd w:id="670"/>
      <w:r>
        <w:rPr/>
        <w:t xml:space="preserve">        }</w:t>
      </w:r>
    </w:p>
    <w:p>
      <w:pPr>
        <w:shd w:val="clear" w:color="auto" w:fill="DBDBDB"/>
      </w:pPr>
      <w:bookmarkStart w:name="nFTp-1725607413589" w:id="671"/>
      <w:bookmarkEnd w:id="671"/>
      <w:r>
        <w:rPr/>
        <w:t xml:space="preserve">    }</w:t>
      </w:r>
    </w:p>
    <w:p>
      <w:pPr>
        <w:shd w:val="clear" w:color="auto" w:fill="DBDBDB"/>
      </w:pPr>
      <w:bookmarkStart w:name="nFTp-1725607413589" w:id="672"/>
      <w:bookmarkEnd w:id="672"/>
      <w:r>
        <w:rPr/>
        <w:t>}</w:t>
      </w:r>
    </w:p>
    <w:p>
      <w:pPr>
        <w:pStyle w:val="2"/>
        <w:spacing w:line="240" w:lineRule="auto" w:before="0" w:after="0"/>
      </w:pPr>
      <w:bookmarkStart w:name="LZ3P-1725607403716" w:id="673"/>
      <w:bookmarkEnd w:id="673"/>
      <w:r>
        <w:rPr>
          <w:rFonts w:ascii="微软雅黑" w:hAnsi="微软雅黑" w:cs="微软雅黑" w:eastAsia="微软雅黑"/>
          <w:b w:val="true"/>
          <w:sz w:val="30"/>
        </w:rPr>
        <w:t>Time and Space Complexity</w:t>
      </w:r>
    </w:p>
    <w:p>
      <w:pPr/>
      <w:bookmarkStart w:name="F8Mf-1725607481537" w:id="674"/>
      <w:bookmarkEnd w:id="674"/>
      <w:r>
        <w:rPr>
          <w:b w:val="true"/>
        </w:rPr>
        <w:t>Time Complexity</w:t>
      </w:r>
    </w:p>
    <w:p>
      <w:pPr/>
      <w:bookmarkStart w:name="kDoy-1725607491246" w:id="675"/>
      <w:bookmarkEnd w:id="675"/>
      <w:r>
        <w:rPr/>
        <w:t>The time complexity of the given code mainly depends on the number of recursive calls it can potentially make. At each step, it has two choices: either include the current element in the subsequence or exclude it (as long as including it does not violate the non-decreasing order constraint).</w:t>
      </w:r>
    </w:p>
    <w:p>
      <w:pPr/>
      <w:bookmarkStart w:name="2T0G-1725607491248" w:id="676"/>
      <w:bookmarkEnd w:id="676"/>
      <w:r>
        <w:rPr/>
        <w:t>Given that we have n elements in nums, in the worst case, each element might participate in the recursion twice—once when it is included and once when it is excluded. This gives us an upper bound of O(2^n) on the number of recursive calls. However, the condition if nums[u] != last prevents some recursive calls when the previous number is the same as the current, which could lead to some pruning, but this pruning does not affect the worst-case complexity, which remains exponential.</w:t>
      </w:r>
    </w:p>
    <w:p>
      <w:pPr/>
      <w:bookmarkStart w:name="0PoT-1725607491250" w:id="677"/>
      <w:bookmarkEnd w:id="677"/>
      <w:r>
        <w:rPr/>
        <w:t>Therefore, the time complexity of the code is O(2^n).</w:t>
      </w:r>
    </w:p>
    <w:p>
      <w:pPr/>
      <w:bookmarkStart w:name="D0DG-1725607491252" w:id="678"/>
      <w:bookmarkEnd w:id="678"/>
      <w:r>
        <w:rPr>
          <w:b w:val="true"/>
        </w:rPr>
        <w:t>Space Complexity</w:t>
      </w:r>
    </w:p>
    <w:p>
      <w:pPr/>
      <w:bookmarkStart w:name="pLiY-1725607491254" w:id="679"/>
      <w:bookmarkEnd w:id="679"/>
      <w:r>
        <w:rPr/>
        <w:t>The space complexity consists of two parts: the space used by the recursion call stack and the space used to store the combination t.</w:t>
      </w:r>
    </w:p>
    <w:p>
      <w:pPr/>
      <w:bookmarkStart w:name="gU6k-1725607491256" w:id="680"/>
      <w:bookmarkEnd w:id="680"/>
      <w:r>
        <w:rPr/>
        <w:t>The space used by the recursion stack in the worst case would be O(n) because that's the maximum depth the recursive call stack could reach if you went all the way down including each number one after the other.</w:t>
      </w:r>
    </w:p>
    <w:p>
      <w:pPr/>
      <w:bookmarkStart w:name="trYW-1725607491258" w:id="681"/>
      <w:bookmarkEnd w:id="681"/>
      <w:r>
        <w:rPr/>
        <w:t>The space required for storing the combination t grows as the recursion deepens, but since the elements are only pointers or references to integers and are reused in each recursive call, this does not significantly contribute to the space complexity. However, the temporary arrays formed during the process, which are then copied to ans, could increase the storage requirements. ans itself can grow up to O(2^n) in size, in the case where every possible subsequence is valid.</w:t>
      </w:r>
    </w:p>
    <w:p>
      <w:pPr/>
      <w:bookmarkStart w:name="Ig7t-1725607491260" w:id="682"/>
      <w:bookmarkEnd w:id="682"/>
      <w:r>
        <w:rPr/>
        <w:t>Thus, the space complexity is dominated by the size of the answer array ans and the recursive call stack, leading to a total space complexity of O(n * 2^n), with n being the depth of the recursion (call stack) and 2^n being the size of the answer array in the worst case.</w:t>
      </w:r>
    </w:p>
    <w:p>
      <w:pPr/>
      <w:bookmarkStart w:name="dksB-1725607403895" w:id="683"/>
      <w:bookmarkEnd w:id="683"/>
    </w:p>
    <w:p>
      <w:pPr/>
      <w:bookmarkStart w:name="b7b4-1725602176771" w:id="684"/>
      <w:bookmarkEnd w:id="684"/>
    </w:p>
    <w:p>
      <w:pPr/>
      <w:bookmarkStart w:name="8XSD-1712395738044" w:id="685"/>
      <w:bookmarkEnd w:id="685"/>
      <w:r>
        <w:rPr>
          <w:b w:val="true"/>
        </w:rPr>
        <w:t>Refer to</w:t>
      </w:r>
    </w:p>
    <w:p>
      <w:pPr/>
      <w:bookmarkStart w:name="dKVJ-1712395740570" w:id="686"/>
      <w:bookmarkEnd w:id="686"/>
      <w:hyperlink r:id="rId14">
        <w:r>
          <w:rPr>
            <w:color w:val="0366d6"/>
            <w:u w:val="single"/>
          </w:rPr>
          <w:t>L90.P11.2.Subsets II (Ref.L491,L78)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increasing-subsequences/discuss/1857460/Java-Backtracking-91-Speed-or-Explained" TargetMode="External" Type="http://schemas.openxmlformats.org/officeDocument/2006/relationships/hyperlink"/><Relationship Id="rId11" Target="media/image2.png" Type="http://schemas.openxmlformats.org/officeDocument/2006/relationships/image"/><Relationship Id="rId12" Target="media/image3.png" Type="http://schemas.openxmlformats.org/officeDocument/2006/relationships/image"/><Relationship Id="rId13" Target="https://algo.monster/liteproblems/491" TargetMode="External" Type="http://schemas.openxmlformats.org/officeDocument/2006/relationships/hyperlink"/><Relationship Id="rId14" Target="note://3BBFC543DFF4475AB12B3EE110E58669" TargetMode="External" Type="http://schemas.openxmlformats.org/officeDocument/2006/relationships/hyperlink"/><Relationship Id="rId2" Target="styles.xml" Type="http://schemas.openxmlformats.org/officeDocument/2006/relationships/styles"/><Relationship Id="rId3" Target="https://leetcode.com/problems/increasing-subsequences/" TargetMode="External" Type="http://schemas.openxmlformats.org/officeDocument/2006/relationships/hyperlink"/><Relationship Id="rId4" Target="numbering.xml" Type="http://schemas.openxmlformats.org/officeDocument/2006/relationships/numbering"/><Relationship Id="rId5" Target="https://leetcode.com/problems/increasing-subsequences/discuss/97130/Java-20-lines-backtracking-solution-using-set-beats-100./101613" TargetMode="External" Type="http://schemas.openxmlformats.org/officeDocument/2006/relationships/hyperlink"/><Relationship Id="rId6" Target="media/image1.png" Type="http://schemas.openxmlformats.org/officeDocument/2006/relationships/image"/><Relationship Id="rId7" Target="https://leetcode.com/problems/increasing-subsequences/discuss/97134/Evolve-from-intuitive-solution-to-optimal" TargetMode="External" Type="http://schemas.openxmlformats.org/officeDocument/2006/relationships/hyperlink"/><Relationship Id="rId8" Target="https://leetcode.com/problems/increasing-subsequences/discuss/97147/Java-solution-beats-100" TargetMode="External" Type="http://schemas.openxmlformats.org/officeDocument/2006/relationships/hyperlink"/><Relationship Id="rId9" Target="https://leetcode.com/problems/increasing-subsequences/discuss/97147/Java-solution-beats-100/36329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2024-09-06T07:59:52Z</dcterms:created>
  <dc:creator>Apache POI</dc:creator>
</cp:coreProperties>
</file>